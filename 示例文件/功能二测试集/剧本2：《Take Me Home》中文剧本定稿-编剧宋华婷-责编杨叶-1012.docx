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91D15" w14:textId="77777777" w:rsidR="009D3038" w:rsidRDefault="00000000">
      <w:pPr>
        <w:pStyle w:val="1"/>
      </w:pPr>
      <w:r>
        <w:rPr>
          <w:sz w:val="48"/>
        </w:rPr>
        <w:t>剧本</w:t>
      </w:r>
      <w:r>
        <w:rPr>
          <w:sz w:val="48"/>
        </w:rPr>
        <w:t>-</w:t>
      </w:r>
      <w:r>
        <w:rPr>
          <w:sz w:val="48"/>
        </w:rPr>
        <w:t>《</w:t>
      </w:r>
      <w:r>
        <w:rPr>
          <w:sz w:val="48"/>
        </w:rPr>
        <w:t>Take Me Home</w:t>
      </w:r>
      <w:r>
        <w:rPr>
          <w:sz w:val="48"/>
        </w:rPr>
        <w:t>》</w:t>
      </w:r>
      <w:r>
        <w:rPr>
          <w:sz w:val="48"/>
        </w:rPr>
        <w:t>-</w:t>
      </w:r>
      <w:r>
        <w:rPr>
          <w:sz w:val="48"/>
        </w:rPr>
        <w:t>宋华婷</w:t>
      </w:r>
    </w:p>
    <w:p w14:paraId="2292140F" w14:textId="77777777" w:rsidR="009D3038" w:rsidRDefault="009D3038">
      <w:pPr>
        <w:ind w:firstLineChars="200" w:firstLine="420"/>
      </w:pPr>
    </w:p>
    <w:p w14:paraId="211026A6" w14:textId="43700E5F" w:rsidR="009D3038" w:rsidRDefault="0054421E">
      <w:r>
        <w:rPr>
          <w:rFonts w:hint="eastAsia"/>
        </w:rPr>
        <w:t>第</w:t>
      </w:r>
      <w:r w:rsidR="00191A2F">
        <w:rPr>
          <w:rFonts w:hint="eastAsia"/>
        </w:rPr>
        <w:t>1</w:t>
      </w:r>
      <w:r>
        <w:rPr>
          <w:rFonts w:hint="eastAsia"/>
        </w:rPr>
        <w:t>集</w:t>
      </w:r>
    </w:p>
    <w:p w14:paraId="01E193A4" w14:textId="77777777" w:rsidR="0054421E" w:rsidRDefault="0054421E">
      <w:pPr>
        <w:rPr>
          <w:rFonts w:hint="eastAsia"/>
        </w:rPr>
      </w:pPr>
    </w:p>
    <w:p w14:paraId="7CF3ABCD" w14:textId="77777777" w:rsidR="009D3038" w:rsidRDefault="00000000">
      <w:bookmarkStart w:id="0" w:name="OLE_LINK2"/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</w:p>
    <w:bookmarkEnd w:id="0"/>
    <w:p w14:paraId="3DC5A2C8" w14:textId="77777777" w:rsidR="009D3038" w:rsidRDefault="009D3038"/>
    <w:p w14:paraId="1482BAD9" w14:textId="77777777" w:rsidR="009D3038" w:rsidRDefault="00000000">
      <w:r>
        <w:rPr>
          <w:rFonts w:hint="eastAsia"/>
        </w:rPr>
        <w:t>△字幕：</w:t>
      </w:r>
      <w:r>
        <w:rPr>
          <w:rFonts w:hint="eastAsia"/>
        </w:rPr>
        <w:t xml:space="preserve">Camden, </w:t>
      </w:r>
      <w:bookmarkStart w:id="1" w:name="OLE_LINK4"/>
      <w:r>
        <w:rPr>
          <w:rFonts w:hint="eastAsia"/>
        </w:rPr>
        <w:t>New Jersey</w:t>
      </w:r>
      <w:bookmarkEnd w:id="1"/>
    </w:p>
    <w:p w14:paraId="164CDBD1" w14:textId="77777777" w:rsidR="009D3038" w:rsidRDefault="009D3038"/>
    <w:p w14:paraId="027CD457" w14:textId="77777777" w:rsidR="009D3038" w:rsidRDefault="00000000">
      <w:r>
        <w:rPr>
          <w:rFonts w:hint="eastAsia"/>
        </w:rPr>
        <w:t>△在街道的一侧，有一间装修精美的蛋糕店。</w:t>
      </w:r>
    </w:p>
    <w:p w14:paraId="1669E88C" w14:textId="77777777" w:rsidR="009D3038" w:rsidRDefault="009D3038"/>
    <w:p w14:paraId="2DD71FC7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 Walker</w:t>
      </w:r>
      <w:r>
        <w:rPr>
          <w:rFonts w:hint="eastAsia"/>
        </w:rPr>
        <w:t>（</w:t>
      </w:r>
      <w:r>
        <w:rPr>
          <w:rFonts w:hint="eastAsia"/>
        </w:rPr>
        <w:t>28</w:t>
      </w:r>
      <w:r>
        <w:rPr>
          <w:rFonts w:hint="eastAsia"/>
        </w:rPr>
        <w:t>岁，</w:t>
      </w:r>
      <w:r>
        <w:rPr>
          <w:rFonts w:hint="eastAsia"/>
        </w:rPr>
        <w:t>Adam</w:t>
      </w:r>
      <w:r>
        <w:rPr>
          <w:rFonts w:hint="eastAsia"/>
        </w:rPr>
        <w:t>的妈妈）一只手拎着塑料袋（内装番茄、面包和肉），一只手牵着穿着校服的</w:t>
      </w:r>
      <w:r>
        <w:rPr>
          <w:rFonts w:hint="eastAsia"/>
        </w:rPr>
        <w:t>Adam Walker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岁，童年</w:t>
      </w:r>
      <w:r>
        <w:rPr>
          <w:rFonts w:hint="eastAsia"/>
        </w:rPr>
        <w:t>Adam</w:t>
      </w:r>
      <w:r>
        <w:rPr>
          <w:rFonts w:hint="eastAsia"/>
        </w:rPr>
        <w:t>），两人走到距离蛋糕店路口，左右张望等着公交车，</w:t>
      </w:r>
      <w:r>
        <w:rPr>
          <w:rFonts w:hint="eastAsia"/>
        </w:rPr>
        <w:t>Adam</w:t>
      </w:r>
      <w:r>
        <w:rPr>
          <w:rFonts w:hint="eastAsia"/>
        </w:rPr>
        <w:t>渴望的眼神落到蛋糕店方向。</w:t>
      </w:r>
    </w:p>
    <w:p w14:paraId="6456C0BF" w14:textId="77777777" w:rsidR="009D3038" w:rsidRDefault="009D3038"/>
    <w:p w14:paraId="578629F6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注意到</w:t>
      </w:r>
      <w:r>
        <w:rPr>
          <w:rFonts w:hint="eastAsia"/>
        </w:rPr>
        <w:t>Adam</w:t>
      </w:r>
      <w:r>
        <w:rPr>
          <w:rFonts w:hint="eastAsia"/>
        </w:rPr>
        <w:t>眼神，从怀里取出一个心型吊坠项链，蹲下。</w:t>
      </w:r>
    </w:p>
    <w:p w14:paraId="14AA8A6B" w14:textId="77777777" w:rsidR="009D3038" w:rsidRDefault="009D3038"/>
    <w:p w14:paraId="1B112CD2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（微笑）：</w:t>
      </w:r>
      <w:r>
        <w:rPr>
          <w:rFonts w:hint="eastAsia"/>
        </w:rPr>
        <w:t>Adam</w:t>
      </w:r>
      <w:r>
        <w:rPr>
          <w:rFonts w:hint="eastAsia"/>
        </w:rPr>
        <w:t>，这是你的生日礼物，喜欢吗？</w:t>
      </w:r>
    </w:p>
    <w:p w14:paraId="537A1DBC" w14:textId="77777777" w:rsidR="009D3038" w:rsidRDefault="009D3038"/>
    <w:p w14:paraId="1CF29D67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把其中一个吊坠项链戴到</w:t>
      </w:r>
      <w:r>
        <w:rPr>
          <w:rFonts w:hint="eastAsia"/>
        </w:rPr>
        <w:t>Adam</w:t>
      </w:r>
      <w:r>
        <w:rPr>
          <w:rFonts w:hint="eastAsia"/>
        </w:rPr>
        <w:t>脖子上。</w:t>
      </w:r>
    </w:p>
    <w:p w14:paraId="72E4E3D9" w14:textId="77777777" w:rsidR="009D3038" w:rsidRDefault="009D3038"/>
    <w:p w14:paraId="3CB941F7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（指向蛋糕店）：妈妈，我同学说，过生日要吃生日蛋糕。</w:t>
      </w:r>
    </w:p>
    <w:p w14:paraId="79F1A378" w14:textId="77777777" w:rsidR="009D3038" w:rsidRDefault="009D3038"/>
    <w:p w14:paraId="65D625C0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为难的看了一眼口袋里的零钱，随后点头。</w:t>
      </w:r>
    </w:p>
    <w:p w14:paraId="3C8B4CBD" w14:textId="77777777" w:rsidR="009D3038" w:rsidRDefault="009D3038"/>
    <w:p w14:paraId="643FFFB0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（把塑料袋递给</w:t>
      </w:r>
      <w:r>
        <w:rPr>
          <w:rFonts w:hint="eastAsia"/>
        </w:rPr>
        <w:t>Adam</w:t>
      </w:r>
      <w:r>
        <w:rPr>
          <w:rFonts w:hint="eastAsia"/>
        </w:rPr>
        <w:t>）：</w:t>
      </w:r>
      <w:r>
        <w:rPr>
          <w:rFonts w:hint="eastAsia"/>
        </w:rPr>
        <w:t>Adam</w:t>
      </w:r>
      <w:r>
        <w:rPr>
          <w:rFonts w:hint="eastAsia"/>
        </w:rPr>
        <w:t>帮妈妈看好，妈妈给你买蛋糕好不好？</w:t>
      </w:r>
    </w:p>
    <w:p w14:paraId="2533F734" w14:textId="77777777" w:rsidR="009D3038" w:rsidRDefault="009D3038"/>
    <w:p w14:paraId="21ABD848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（乖巧点头）：嗯！</w:t>
      </w:r>
    </w:p>
    <w:p w14:paraId="5299C8E2" w14:textId="77777777" w:rsidR="009D3038" w:rsidRDefault="009D3038"/>
    <w:p w14:paraId="1142AE5A" w14:textId="77777777" w:rsidR="009D3038" w:rsidRDefault="00000000">
      <w:r>
        <w:rPr>
          <w:rFonts w:hint="eastAsia"/>
        </w:rPr>
        <w:t xml:space="preserve">2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蛋糕店</w:t>
      </w:r>
    </w:p>
    <w:p w14:paraId="08B0764C" w14:textId="77777777" w:rsidR="009D3038" w:rsidRDefault="009D3038"/>
    <w:p w14:paraId="11C1AC6D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来到蛋糕店门口，看着柜台里的蛋糕一脸为难。</w:t>
      </w:r>
    </w:p>
    <w:p w14:paraId="2755A9F4" w14:textId="77777777" w:rsidR="009D3038" w:rsidRDefault="009D3038"/>
    <w:p w14:paraId="53DB5CFC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（有些畏畏缩缩）：你好，请问，这个蛋糕有没有便宜一点的？</w:t>
      </w:r>
    </w:p>
    <w:p w14:paraId="24A0DBE4" w14:textId="77777777" w:rsidR="009D3038" w:rsidRDefault="009D3038"/>
    <w:p w14:paraId="12ABE4C2" w14:textId="77777777" w:rsidR="009D3038" w:rsidRDefault="00000000">
      <w:r>
        <w:rPr>
          <w:rFonts w:hint="eastAsia"/>
        </w:rPr>
        <w:t>△特写画面：</w:t>
      </w:r>
      <w:r>
        <w:rPr>
          <w:rFonts w:hint="eastAsia"/>
        </w:rPr>
        <w:t>Helen</w:t>
      </w:r>
      <w:r>
        <w:rPr>
          <w:rFonts w:hint="eastAsia"/>
        </w:rPr>
        <w:t>为难地看着手里寥寥无几的零钱。</w:t>
      </w:r>
    </w:p>
    <w:p w14:paraId="030B044D" w14:textId="77777777" w:rsidR="009D3038" w:rsidRDefault="009D3038"/>
    <w:p w14:paraId="4145CF21" w14:textId="77777777" w:rsidR="009D3038" w:rsidRDefault="00000000">
      <w:r>
        <w:rPr>
          <w:rFonts w:hint="eastAsia"/>
        </w:rPr>
        <w:t>店员（指了指后巷的位置）：我们这的蛋糕你买不起，要便宜，去那边的超市买那种临期打折的去吧！</w:t>
      </w:r>
    </w:p>
    <w:p w14:paraId="6AF76DA0" w14:textId="77777777" w:rsidR="009D3038" w:rsidRDefault="009D3038"/>
    <w:p w14:paraId="0665A5DA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（点头哈腰、感激）：谢谢！谢谢啊！</w:t>
      </w:r>
    </w:p>
    <w:p w14:paraId="4E49B902" w14:textId="77777777" w:rsidR="009D3038" w:rsidRDefault="009D3038"/>
    <w:p w14:paraId="090DB051" w14:textId="77777777" w:rsidR="009D3038" w:rsidRDefault="00000000">
      <w:bookmarkStart w:id="2" w:name="OLE_LINK3"/>
      <w:r>
        <w:rPr>
          <w:rFonts w:hint="eastAsia"/>
        </w:rPr>
        <w:t xml:space="preserve">3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</w:p>
    <w:bookmarkEnd w:id="2"/>
    <w:p w14:paraId="62A984F3" w14:textId="77777777" w:rsidR="009D3038" w:rsidRDefault="009D3038"/>
    <w:p w14:paraId="6A4DBD36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出了蛋糕店，看了一眼站在路边的</w:t>
      </w:r>
      <w:r>
        <w:rPr>
          <w:rFonts w:hint="eastAsia"/>
        </w:rPr>
        <w:t>Adam</w:t>
      </w:r>
      <w:r>
        <w:rPr>
          <w:rFonts w:hint="eastAsia"/>
        </w:rPr>
        <w:t>，飞快的走进身后的巷子，身影消失。</w:t>
      </w:r>
    </w:p>
    <w:p w14:paraId="5D3727DE" w14:textId="77777777" w:rsidR="009D3038" w:rsidRDefault="009D3038"/>
    <w:p w14:paraId="5B1FF647" w14:textId="77777777" w:rsidR="009D3038" w:rsidRDefault="00000000">
      <w:r>
        <w:rPr>
          <w:rFonts w:hint="eastAsia"/>
        </w:rPr>
        <w:t>△特写画面：</w:t>
      </w:r>
      <w:r>
        <w:rPr>
          <w:rFonts w:hint="eastAsia"/>
        </w:rPr>
        <w:t>Adam</w:t>
      </w:r>
      <w:r>
        <w:rPr>
          <w:rFonts w:hint="eastAsia"/>
        </w:rPr>
        <w:t>手里的塑料袋破开，番茄滚到了马路上。</w:t>
      </w:r>
    </w:p>
    <w:p w14:paraId="3098A467" w14:textId="77777777" w:rsidR="009D3038" w:rsidRDefault="009D3038"/>
    <w:p w14:paraId="385EA07F" w14:textId="77777777" w:rsidR="009D3038" w:rsidRDefault="00000000">
      <w:bookmarkStart w:id="3" w:name="OLE_LINK1"/>
      <w:r>
        <w:rPr>
          <w:rFonts w:hint="eastAsia"/>
        </w:rPr>
        <w:t>△</w:t>
      </w:r>
      <w:bookmarkEnd w:id="3"/>
      <w:r>
        <w:rPr>
          <w:rFonts w:hint="eastAsia"/>
        </w:rPr>
        <w:t>Adam</w:t>
      </w:r>
      <w:r>
        <w:rPr>
          <w:rFonts w:hint="eastAsia"/>
        </w:rPr>
        <w:t>快步冲上前去，想要捡起地上的番茄，这个时候背景传出劳斯莱斯轿车的喇叭声和刹车声，在</w:t>
      </w:r>
      <w:r>
        <w:rPr>
          <w:rFonts w:hint="eastAsia"/>
        </w:rPr>
        <w:t>Adam</w:t>
      </w:r>
      <w:r>
        <w:rPr>
          <w:rFonts w:hint="eastAsia"/>
        </w:rPr>
        <w:t>捡起番茄的瞬间，他抬起头，车子撞到他身上。</w:t>
      </w:r>
    </w:p>
    <w:p w14:paraId="0EB5F131" w14:textId="77777777" w:rsidR="009D3038" w:rsidRDefault="009D3038"/>
    <w:p w14:paraId="14CF85E8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INTERCUT WITH</w:t>
      </w:r>
    </w:p>
    <w:p w14:paraId="00208D2F" w14:textId="77777777" w:rsidR="009D3038" w:rsidRDefault="009D3038"/>
    <w:p w14:paraId="0BAEFA75" w14:textId="77777777" w:rsidR="009D3038" w:rsidRDefault="00000000">
      <w:r>
        <w:rPr>
          <w:rFonts w:hint="eastAsia"/>
        </w:rPr>
        <w:t xml:space="preserve">4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超市门口</w:t>
      </w:r>
    </w:p>
    <w:p w14:paraId="59F7C175" w14:textId="77777777" w:rsidR="009D3038" w:rsidRDefault="009D3038"/>
    <w:p w14:paraId="68FEBAB2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一脸微笑地看着手里的蛋糕，朝前走去。</w:t>
      </w:r>
    </w:p>
    <w:p w14:paraId="160BA311" w14:textId="77777777" w:rsidR="009D3038" w:rsidRDefault="009D3038"/>
    <w:p w14:paraId="1F6CA69E" w14:textId="77777777" w:rsidR="009D3038" w:rsidRDefault="00000000">
      <w:r>
        <w:rPr>
          <w:rFonts w:hint="eastAsia"/>
        </w:rPr>
        <w:t xml:space="preserve">5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</w:p>
    <w:p w14:paraId="58696E83" w14:textId="77777777" w:rsidR="009D3038" w:rsidRDefault="009D3038"/>
    <w:p w14:paraId="050D8CAF" w14:textId="77777777" w:rsidR="009D3038" w:rsidRDefault="00000000">
      <w:r>
        <w:rPr>
          <w:rFonts w:hint="eastAsia"/>
        </w:rPr>
        <w:t>△一个身穿西装的中年男子飞快下车，朝昏倒在地上的</w:t>
      </w:r>
      <w:r>
        <w:rPr>
          <w:rFonts w:hint="eastAsia"/>
        </w:rPr>
        <w:t>Adam</w:t>
      </w:r>
      <w:r>
        <w:rPr>
          <w:rFonts w:hint="eastAsia"/>
        </w:rPr>
        <w:t>跑去。</w:t>
      </w:r>
    </w:p>
    <w:p w14:paraId="240C2E3E" w14:textId="77777777" w:rsidR="009D3038" w:rsidRDefault="009D3038"/>
    <w:p w14:paraId="4AB817C2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集</w:t>
      </w:r>
    </w:p>
    <w:p w14:paraId="645B9C99" w14:textId="77777777" w:rsidR="009D3038" w:rsidRDefault="009D3038"/>
    <w:p w14:paraId="791B062F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</w:p>
    <w:p w14:paraId="657ED238" w14:textId="77777777" w:rsidR="009D3038" w:rsidRDefault="009D3038"/>
    <w:p w14:paraId="19862375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Elon Hall</w:t>
      </w:r>
      <w:r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岁，</w:t>
      </w:r>
      <w:r>
        <w:rPr>
          <w:rFonts w:hint="eastAsia"/>
        </w:rPr>
        <w:t>Hall</w:t>
      </w:r>
      <w:r>
        <w:rPr>
          <w:rFonts w:hint="eastAsia"/>
        </w:rPr>
        <w:t>公司总裁）飞快的扑到</w:t>
      </w:r>
      <w:r>
        <w:rPr>
          <w:rFonts w:hint="eastAsia"/>
        </w:rPr>
        <w:t>Adam</w:t>
      </w:r>
      <w:r>
        <w:rPr>
          <w:rFonts w:hint="eastAsia"/>
        </w:rPr>
        <w:t>身边，把他抱起来。</w:t>
      </w:r>
    </w:p>
    <w:p w14:paraId="333BB7A9" w14:textId="77777777" w:rsidR="009D3038" w:rsidRDefault="009D3038"/>
    <w:p w14:paraId="6F028A15" w14:textId="77777777" w:rsidR="009D3038" w:rsidRDefault="00000000">
      <w:r>
        <w:rPr>
          <w:rFonts w:hint="eastAsia"/>
        </w:rPr>
        <w:t xml:space="preserve">Elon </w:t>
      </w:r>
      <w:r>
        <w:rPr>
          <w:rFonts w:hint="eastAsia"/>
        </w:rPr>
        <w:t>（慌张）：孩子！孩子！你醒醒！（看向四周）父母呢！？孩子的父母呢？</w:t>
      </w:r>
    </w:p>
    <w:p w14:paraId="40723C6F" w14:textId="77777777" w:rsidR="009D3038" w:rsidRDefault="009D3038"/>
    <w:p w14:paraId="408993D1" w14:textId="77777777" w:rsidR="009D3038" w:rsidRDefault="00000000">
      <w:r>
        <w:rPr>
          <w:rFonts w:hint="eastAsia"/>
        </w:rPr>
        <w:t>△周围的路人指指点点，但是没有人上前。</w:t>
      </w:r>
    </w:p>
    <w:p w14:paraId="4631174B" w14:textId="77777777" w:rsidR="009D3038" w:rsidRDefault="009D3038"/>
    <w:p w14:paraId="29332523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 xml:space="preserve">Elon </w:t>
      </w:r>
      <w:r>
        <w:rPr>
          <w:rFonts w:hint="eastAsia"/>
        </w:rPr>
        <w:t>一跺脚，猛的抱起</w:t>
      </w:r>
      <w:r>
        <w:rPr>
          <w:rFonts w:hint="eastAsia"/>
        </w:rPr>
        <w:t>Adam</w:t>
      </w:r>
      <w:r>
        <w:rPr>
          <w:rFonts w:hint="eastAsia"/>
        </w:rPr>
        <w:t>放在了后座，然后车子飞快地开走了。</w:t>
      </w:r>
    </w:p>
    <w:p w14:paraId="46500944" w14:textId="77777777" w:rsidR="009D3038" w:rsidRDefault="009D3038"/>
    <w:p w14:paraId="7E0A2ACF" w14:textId="77777777" w:rsidR="009D3038" w:rsidRDefault="00000000">
      <w:r>
        <w:rPr>
          <w:rFonts w:hint="eastAsia"/>
        </w:rPr>
        <w:t>△在车子驶出的同时，一脸期待的</w:t>
      </w:r>
      <w:r>
        <w:rPr>
          <w:rFonts w:hint="eastAsia"/>
        </w:rPr>
        <w:t>Helen</w:t>
      </w:r>
      <w:r>
        <w:rPr>
          <w:rFonts w:hint="eastAsia"/>
        </w:rPr>
        <w:t>也一路小跑出来（特写车子离开和</w:t>
      </w:r>
      <w:r>
        <w:rPr>
          <w:rFonts w:hint="eastAsia"/>
        </w:rPr>
        <w:t>Helen</w:t>
      </w:r>
      <w:r>
        <w:rPr>
          <w:rFonts w:hint="eastAsia"/>
        </w:rPr>
        <w:t>到来正好错过）。</w:t>
      </w:r>
    </w:p>
    <w:p w14:paraId="529025CF" w14:textId="77777777" w:rsidR="009D3038" w:rsidRDefault="009D3038"/>
    <w:p w14:paraId="24D199FF" w14:textId="77777777" w:rsidR="009D3038" w:rsidRDefault="00000000">
      <w:r>
        <w:t>△</w:t>
      </w:r>
      <w:r>
        <w:rPr>
          <w:rFonts w:hint="eastAsia"/>
        </w:rPr>
        <w:t>Helen</w:t>
      </w:r>
      <w:r>
        <w:rPr>
          <w:rFonts w:hint="eastAsia"/>
        </w:rPr>
        <w:t>拿着装着蛋糕的塑料袋走向</w:t>
      </w:r>
      <w:r>
        <w:rPr>
          <w:rFonts w:hint="eastAsia"/>
        </w:rPr>
        <w:t>Adam</w:t>
      </w:r>
      <w:r>
        <w:rPr>
          <w:rFonts w:hint="eastAsia"/>
        </w:rPr>
        <w:t>刚刚在的地方，她笑着举起蛋糕。</w:t>
      </w:r>
    </w:p>
    <w:p w14:paraId="1A2E7C6B" w14:textId="77777777" w:rsidR="009D3038" w:rsidRDefault="009D3038"/>
    <w:p w14:paraId="3FF4367C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：</w:t>
      </w:r>
      <w:r>
        <w:rPr>
          <w:rFonts w:hint="eastAsia"/>
        </w:rPr>
        <w:t>Adam</w:t>
      </w:r>
      <w:r>
        <w:rPr>
          <w:rFonts w:hint="eastAsia"/>
        </w:rPr>
        <w:t>，你看，妈妈给你买了大蛋糕！（没有看到</w:t>
      </w:r>
      <w:r>
        <w:rPr>
          <w:rFonts w:hint="eastAsia"/>
        </w:rPr>
        <w:t>Adam</w:t>
      </w:r>
      <w:r>
        <w:rPr>
          <w:rFonts w:hint="eastAsia"/>
        </w:rPr>
        <w:t>、瞬间慌了）</w:t>
      </w:r>
      <w:r>
        <w:rPr>
          <w:rFonts w:hint="eastAsia"/>
        </w:rPr>
        <w:t>Adam</w:t>
      </w:r>
      <w:r>
        <w:rPr>
          <w:rFonts w:hint="eastAsia"/>
        </w:rPr>
        <w:t>！</w:t>
      </w:r>
      <w:r>
        <w:rPr>
          <w:rFonts w:hint="eastAsia"/>
        </w:rPr>
        <w:t>Adam</w:t>
      </w:r>
      <w:r>
        <w:rPr>
          <w:rFonts w:hint="eastAsia"/>
        </w:rPr>
        <w:t>你在哪？</w:t>
      </w:r>
    </w:p>
    <w:p w14:paraId="1622A072" w14:textId="77777777" w:rsidR="009D3038" w:rsidRDefault="009D3038"/>
    <w:p w14:paraId="233801AF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四处走动，呼喊</w:t>
      </w:r>
      <w:r>
        <w:rPr>
          <w:rFonts w:hint="eastAsia"/>
        </w:rPr>
        <w:t>Adam</w:t>
      </w:r>
      <w:r>
        <w:rPr>
          <w:rFonts w:hint="eastAsia"/>
        </w:rPr>
        <w:t>名字，但是没有回应。</w:t>
      </w:r>
    </w:p>
    <w:p w14:paraId="11D01815" w14:textId="77777777" w:rsidR="009D3038" w:rsidRDefault="009D3038"/>
    <w:p w14:paraId="17A9AD52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情绪崩溃，抓住路人开始询问。</w:t>
      </w:r>
    </w:p>
    <w:p w14:paraId="4417231E" w14:textId="77777777" w:rsidR="009D3038" w:rsidRDefault="009D3038"/>
    <w:p w14:paraId="5FB2BB64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（紧张）：先生，你有没有看到一个孩子，这么高、穿校服。</w:t>
      </w:r>
    </w:p>
    <w:p w14:paraId="1292A102" w14:textId="77777777" w:rsidR="009D3038" w:rsidRDefault="009D3038"/>
    <w:p w14:paraId="33101402" w14:textId="77777777" w:rsidR="009D3038" w:rsidRDefault="00000000">
      <w:r>
        <w:rPr>
          <w:rFonts w:hint="eastAsia"/>
        </w:rPr>
        <w:lastRenderedPageBreak/>
        <w:t>△被抓住的中年男人摇头离开，</w:t>
      </w:r>
      <w:r>
        <w:rPr>
          <w:rFonts w:hint="eastAsia"/>
        </w:rPr>
        <w:t>Helen</w:t>
      </w:r>
      <w:r>
        <w:rPr>
          <w:rFonts w:hint="eastAsia"/>
        </w:rPr>
        <w:t>又抓住一个中年女人。</w:t>
      </w:r>
    </w:p>
    <w:p w14:paraId="3CBF9684" w14:textId="77777777" w:rsidR="009D3038" w:rsidRDefault="009D3038"/>
    <w:p w14:paraId="5927D8DE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：女士……</w:t>
      </w:r>
    </w:p>
    <w:p w14:paraId="292BA227" w14:textId="77777777" w:rsidR="009D3038" w:rsidRDefault="009D3038"/>
    <w:p w14:paraId="646CC757" w14:textId="77777777" w:rsidR="009D3038" w:rsidRDefault="00000000">
      <w:r>
        <w:rPr>
          <w:rFonts w:hint="eastAsia"/>
        </w:rPr>
        <w:t>△中年女人摇头离开，</w:t>
      </w:r>
      <w:r>
        <w:rPr>
          <w:rFonts w:hint="eastAsia"/>
        </w:rPr>
        <w:t>Helen</w:t>
      </w:r>
      <w:r>
        <w:rPr>
          <w:rFonts w:hint="eastAsia"/>
        </w:rPr>
        <w:t>崩溃跌坐在地上。</w:t>
      </w:r>
    </w:p>
    <w:p w14:paraId="3DC2C272" w14:textId="77777777" w:rsidR="009D3038" w:rsidRDefault="009D3038"/>
    <w:p w14:paraId="4E07BF30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（哭腔）：</w:t>
      </w:r>
      <w:r>
        <w:rPr>
          <w:rFonts w:hint="eastAsia"/>
        </w:rPr>
        <w:t>Adam</w:t>
      </w:r>
      <w:r>
        <w:rPr>
          <w:rFonts w:hint="eastAsia"/>
        </w:rPr>
        <w:t>……</w:t>
      </w:r>
      <w:r>
        <w:rPr>
          <w:rFonts w:hint="eastAsia"/>
        </w:rPr>
        <w:t>Adam</w:t>
      </w:r>
      <w:r>
        <w:rPr>
          <w:rFonts w:hint="eastAsia"/>
        </w:rPr>
        <w:t>……</w:t>
      </w:r>
    </w:p>
    <w:p w14:paraId="2DA8AA17" w14:textId="77777777" w:rsidR="009D3038" w:rsidRDefault="009D3038"/>
    <w:p w14:paraId="64EFA2B0" w14:textId="77777777" w:rsidR="009D3038" w:rsidRDefault="00000000">
      <w:r>
        <w:rPr>
          <w:rFonts w:hint="eastAsia"/>
        </w:rPr>
        <w:t xml:space="preserve">2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医院急救室门口</w:t>
      </w:r>
    </w:p>
    <w:p w14:paraId="42010BD5" w14:textId="77777777" w:rsidR="009D3038" w:rsidRDefault="009D3038"/>
    <w:p w14:paraId="21461D3B" w14:textId="77777777" w:rsidR="009D3038" w:rsidRDefault="00000000">
      <w:r>
        <w:rPr>
          <w:rFonts w:hint="eastAsia"/>
        </w:rPr>
        <w:t>△字幕：小镇医院</w:t>
      </w:r>
    </w:p>
    <w:p w14:paraId="515DD6B4" w14:textId="77777777" w:rsidR="009D3038" w:rsidRDefault="009D3038"/>
    <w:p w14:paraId="2A2936D0" w14:textId="77777777" w:rsidR="009D3038" w:rsidRDefault="00000000">
      <w:r>
        <w:rPr>
          <w:rFonts w:hint="eastAsia"/>
        </w:rPr>
        <w:t>△急诊室大门打开，医生走了出来，</w:t>
      </w:r>
      <w:r>
        <w:rPr>
          <w:rFonts w:hint="eastAsia"/>
        </w:rPr>
        <w:t>Elon</w:t>
      </w:r>
      <w:r>
        <w:rPr>
          <w:rFonts w:hint="eastAsia"/>
        </w:rPr>
        <w:t>走上前去。</w:t>
      </w:r>
    </w:p>
    <w:p w14:paraId="6041CA4C" w14:textId="77777777" w:rsidR="009D3038" w:rsidRDefault="009D3038"/>
    <w:p w14:paraId="07F74F8A" w14:textId="77777777" w:rsidR="009D3038" w:rsidRDefault="00000000">
      <w:r>
        <w:rPr>
          <w:rFonts w:hint="eastAsia"/>
        </w:rPr>
        <w:t xml:space="preserve">Elon </w:t>
      </w:r>
      <w:r>
        <w:rPr>
          <w:rFonts w:hint="eastAsia"/>
        </w:rPr>
        <w:t>（忐忑）：医生，孩子他……</w:t>
      </w:r>
    </w:p>
    <w:p w14:paraId="5E2674A1" w14:textId="77777777" w:rsidR="009D3038" w:rsidRDefault="009D3038"/>
    <w:p w14:paraId="4698B25C" w14:textId="77777777" w:rsidR="009D3038" w:rsidRDefault="00000000">
      <w:r>
        <w:rPr>
          <w:rFonts w:hint="eastAsia"/>
        </w:rPr>
        <w:t>医生（凝重）：孩子太小了，这个情况我们处理不了，只有大城市的医院才有一点希望！</w:t>
      </w:r>
    </w:p>
    <w:p w14:paraId="565BD0CC" w14:textId="77777777" w:rsidR="009D3038" w:rsidRDefault="009D3038"/>
    <w:p w14:paraId="7B815692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Elon</w:t>
      </w:r>
      <w:r>
        <w:rPr>
          <w:rFonts w:hint="eastAsia"/>
        </w:rPr>
        <w:t>看向身后的黑衣保镖们，厉喝。</w:t>
      </w:r>
    </w:p>
    <w:p w14:paraId="22966F31" w14:textId="77777777" w:rsidR="009D3038" w:rsidRDefault="009D3038"/>
    <w:p w14:paraId="245510D2" w14:textId="77777777" w:rsidR="009D3038" w:rsidRDefault="00000000">
      <w:r>
        <w:rPr>
          <w:rFonts w:hint="eastAsia"/>
        </w:rPr>
        <w:t>Elon</w:t>
      </w:r>
      <w:r>
        <w:rPr>
          <w:rFonts w:hint="eastAsia"/>
        </w:rPr>
        <w:t>：没听到医生怎么说吗？快！准备飞机！</w:t>
      </w:r>
    </w:p>
    <w:p w14:paraId="168DAF9E" w14:textId="77777777" w:rsidR="009D3038" w:rsidRDefault="009D3038"/>
    <w:p w14:paraId="028BF1B5" w14:textId="77777777" w:rsidR="009D3038" w:rsidRDefault="00000000">
      <w:r>
        <w:rPr>
          <w:rFonts w:hint="eastAsia"/>
        </w:rPr>
        <w:t>△一群黑衣保镖们着急忙慌的离开，</w:t>
      </w:r>
      <w:r>
        <w:rPr>
          <w:rFonts w:hint="eastAsia"/>
        </w:rPr>
        <w:t xml:space="preserve">Elon </w:t>
      </w:r>
      <w:r>
        <w:rPr>
          <w:rFonts w:hint="eastAsia"/>
        </w:rPr>
        <w:t>也抱着孩子离开。</w:t>
      </w:r>
    </w:p>
    <w:p w14:paraId="6C5FF809" w14:textId="77777777" w:rsidR="009D3038" w:rsidRDefault="009D3038"/>
    <w:p w14:paraId="160790ED" w14:textId="77777777" w:rsidR="009D3038" w:rsidRDefault="00000000">
      <w:r>
        <w:rPr>
          <w:rFonts w:hint="eastAsia"/>
        </w:rPr>
        <w:t>△特写画面：私人飞机缓缓飞起。</w:t>
      </w:r>
    </w:p>
    <w:p w14:paraId="70E28F5C" w14:textId="77777777" w:rsidR="009D3038" w:rsidRDefault="009D3038"/>
    <w:p w14:paraId="6AF1E9E0" w14:textId="77777777" w:rsidR="009D3038" w:rsidRDefault="00000000">
      <w:r>
        <w:rPr>
          <w:rFonts w:hint="eastAsia"/>
        </w:rPr>
        <w:t xml:space="preserve">3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</w:p>
    <w:p w14:paraId="28AB4A7C" w14:textId="77777777" w:rsidR="009D3038" w:rsidRDefault="009D3038"/>
    <w:p w14:paraId="36AF7F14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Tom Walker (30</w:t>
      </w:r>
      <w:r>
        <w:rPr>
          <w:rFonts w:hint="eastAsia"/>
        </w:rPr>
        <w:t>岁</w:t>
      </w:r>
      <w:r>
        <w:rPr>
          <w:rFonts w:hint="eastAsia"/>
        </w:rPr>
        <w:t>,Adam</w:t>
      </w:r>
      <w:r>
        <w:rPr>
          <w:rFonts w:hint="eastAsia"/>
        </w:rPr>
        <w:t>父亲）骑着摩托车而来，将摩托停在路边，然后一脸焦急来到</w:t>
      </w:r>
      <w:r>
        <w:rPr>
          <w:rFonts w:hint="eastAsia"/>
        </w:rPr>
        <w:t>Helen</w:t>
      </w:r>
      <w:r>
        <w:rPr>
          <w:rFonts w:hint="eastAsia"/>
        </w:rPr>
        <w:t>身边，两人抱在一起哭。</w:t>
      </w:r>
    </w:p>
    <w:p w14:paraId="7C307A0A" w14:textId="77777777" w:rsidR="009D3038" w:rsidRDefault="009D3038"/>
    <w:p w14:paraId="028B4CD2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：老婆，我们一定会找到我们的儿子的！</w:t>
      </w:r>
    </w:p>
    <w:p w14:paraId="0F2749D2" w14:textId="77777777" w:rsidR="009D3038" w:rsidRDefault="009D3038"/>
    <w:p w14:paraId="33B87E11" w14:textId="77777777" w:rsidR="009D3038" w:rsidRDefault="009D3038"/>
    <w:p w14:paraId="05EA97A3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集</w:t>
      </w:r>
    </w:p>
    <w:p w14:paraId="42B8EBC5" w14:textId="77777777" w:rsidR="009D3038" w:rsidRDefault="009D3038"/>
    <w:p w14:paraId="7EDD08DE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  <w:r>
        <w:rPr>
          <w:rFonts w:hint="eastAsia"/>
        </w:rPr>
        <w:t>高速路边</w:t>
      </w:r>
    </w:p>
    <w:p w14:paraId="4D66437A" w14:textId="77777777" w:rsidR="009D3038" w:rsidRDefault="009D3038"/>
    <w:p w14:paraId="340D2B21" w14:textId="77777777" w:rsidR="009D3038" w:rsidRDefault="00000000">
      <w:r>
        <w:rPr>
          <w:rFonts w:hint="eastAsia"/>
        </w:rPr>
        <w:t>△字幕：二十年后</w:t>
      </w:r>
    </w:p>
    <w:p w14:paraId="398C1E39" w14:textId="77777777" w:rsidR="009D3038" w:rsidRDefault="009D3038"/>
    <w:p w14:paraId="7A07A94D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Tom Walker</w:t>
      </w:r>
      <w:r>
        <w:rPr>
          <w:rFonts w:hint="eastAsia"/>
        </w:rPr>
        <w:t>（妆造比上一个画面要苍老许多，穿着也破旧许多，摩托车都脏兮兮的才好）破旧的摩托停在了路边，摩托后面有一杆旗上面写着寻子信息和幼年</w:t>
      </w:r>
      <w:r>
        <w:rPr>
          <w:rFonts w:hint="eastAsia"/>
        </w:rPr>
        <w:t>Adam</w:t>
      </w:r>
      <w:r>
        <w:rPr>
          <w:rFonts w:hint="eastAsia"/>
        </w:rPr>
        <w:t>照片，</w:t>
      </w:r>
      <w:r>
        <w:rPr>
          <w:rFonts w:hint="eastAsia"/>
        </w:rPr>
        <w:t>Tom</w:t>
      </w:r>
      <w:r>
        <w:rPr>
          <w:rFonts w:hint="eastAsia"/>
        </w:rPr>
        <w:t>遍布老茧的手，在一张地图上指点，地图上用红色的笔圈了不少地方。</w:t>
      </w:r>
    </w:p>
    <w:p w14:paraId="1AA8991C" w14:textId="77777777" w:rsidR="009D3038" w:rsidRDefault="009D3038"/>
    <w:p w14:paraId="50098228" w14:textId="77777777" w:rsidR="009D3038" w:rsidRDefault="00000000">
      <w:r>
        <w:rPr>
          <w:rFonts w:hint="eastAsia"/>
        </w:rPr>
        <w:lastRenderedPageBreak/>
        <w:t>Tom</w:t>
      </w:r>
      <w:r>
        <w:rPr>
          <w:rFonts w:hint="eastAsia"/>
        </w:rPr>
        <w:t>（喃喃自语）：这里，还有这里没找过，说不定</w:t>
      </w:r>
      <w:r>
        <w:rPr>
          <w:rFonts w:hint="eastAsia"/>
        </w:rPr>
        <w:t>Adam</w:t>
      </w:r>
      <w:r>
        <w:rPr>
          <w:rFonts w:hint="eastAsia"/>
        </w:rPr>
        <w:t>就在这里……</w:t>
      </w:r>
    </w:p>
    <w:p w14:paraId="64657B7B" w14:textId="77777777" w:rsidR="009D3038" w:rsidRDefault="009D3038"/>
    <w:p w14:paraId="45E13D8F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Tom</w:t>
      </w:r>
      <w:r>
        <w:rPr>
          <w:rFonts w:hint="eastAsia"/>
        </w:rPr>
        <w:t>跨上摩托开向远处。</w:t>
      </w:r>
    </w:p>
    <w:p w14:paraId="73490D00" w14:textId="77777777" w:rsidR="009D3038" w:rsidRDefault="009D3038"/>
    <w:p w14:paraId="480D877C" w14:textId="77777777" w:rsidR="009D3038" w:rsidRDefault="00000000">
      <w:r>
        <w:rPr>
          <w:rFonts w:hint="eastAsia"/>
        </w:rPr>
        <w:t xml:space="preserve">2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  <w:r>
        <w:rPr>
          <w:rFonts w:hint="eastAsia"/>
        </w:rPr>
        <w:t>小广场边</w:t>
      </w:r>
    </w:p>
    <w:p w14:paraId="489364B5" w14:textId="77777777" w:rsidR="009D3038" w:rsidRDefault="009D3038"/>
    <w:p w14:paraId="18FA8FE3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Tom</w:t>
      </w:r>
      <w:r>
        <w:rPr>
          <w:rFonts w:hint="eastAsia"/>
        </w:rPr>
        <w:t>将摩托车停在了一个小广场边上，将一张贴有儿子照片的寻人海报展开，支起来，然后拿出寻子传单，点头哈腰发送给路过的人。</w:t>
      </w:r>
    </w:p>
    <w:p w14:paraId="5E8203D2" w14:textId="77777777" w:rsidR="009D3038" w:rsidRDefault="009D3038"/>
    <w:p w14:paraId="5E94CF5D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Tom</w:t>
      </w:r>
      <w:r>
        <w:rPr>
          <w:rFonts w:hint="eastAsia"/>
        </w:rPr>
        <w:t>看到路边有半瓶矿泉水，迟疑片刻，捡起来，从怀里哆哆嗦嗦的拿出半块面包，坐在摩托车边上吃了起来。</w:t>
      </w:r>
    </w:p>
    <w:p w14:paraId="00F79123" w14:textId="77777777" w:rsidR="009D3038" w:rsidRDefault="009D3038"/>
    <w:p w14:paraId="44D1966E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Tom</w:t>
      </w:r>
      <w:r>
        <w:rPr>
          <w:rFonts w:hint="eastAsia"/>
        </w:rPr>
        <w:t>看向不远处，一对年轻父母带着孩子在打闹，他愣住了，手里的面包掉在了地上，他无声哽咽，片刻后捡起面包又吃了起来。</w:t>
      </w:r>
    </w:p>
    <w:p w14:paraId="02193C72" w14:textId="77777777" w:rsidR="009D3038" w:rsidRDefault="009D3038"/>
    <w:p w14:paraId="4F98B6B4" w14:textId="77777777" w:rsidR="009D3038" w:rsidRDefault="00000000">
      <w:r>
        <w:rPr>
          <w:rFonts w:hint="eastAsia"/>
        </w:rPr>
        <w:t xml:space="preserve">3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 Hall</w:t>
      </w:r>
      <w:r>
        <w:rPr>
          <w:rFonts w:hint="eastAsia"/>
        </w:rPr>
        <w:t>集团总裁办公室</w:t>
      </w:r>
    </w:p>
    <w:p w14:paraId="3A384DF9" w14:textId="77777777" w:rsidR="009D3038" w:rsidRDefault="009D3038"/>
    <w:p w14:paraId="02ACE699" w14:textId="77777777" w:rsidR="009D3038" w:rsidRDefault="00000000">
      <w:r>
        <w:rPr>
          <w:rFonts w:hint="eastAsia"/>
        </w:rPr>
        <w:t>△豪华办公室中，双鬓斑白的</w:t>
      </w:r>
      <w:r>
        <w:rPr>
          <w:rFonts w:hint="eastAsia"/>
        </w:rPr>
        <w:t xml:space="preserve">Elon </w:t>
      </w:r>
      <w:r>
        <w:rPr>
          <w:rFonts w:hint="eastAsia"/>
        </w:rPr>
        <w:t>坐在办公桌后，</w:t>
      </w:r>
      <w:r>
        <w:rPr>
          <w:rFonts w:hint="eastAsia"/>
        </w:rPr>
        <w:t>Susan</w:t>
      </w:r>
      <w:r>
        <w:rPr>
          <w:rFonts w:hint="eastAsia"/>
        </w:rPr>
        <w:t>（</w:t>
      </w:r>
      <w:r>
        <w:rPr>
          <w:rFonts w:hint="eastAsia"/>
        </w:rPr>
        <w:t>28</w:t>
      </w:r>
      <w:r>
        <w:rPr>
          <w:rFonts w:hint="eastAsia"/>
        </w:rPr>
        <w:t>岁，</w:t>
      </w:r>
      <w:r>
        <w:rPr>
          <w:rFonts w:hint="eastAsia"/>
        </w:rPr>
        <w:t>Hall</w:t>
      </w:r>
      <w:r>
        <w:rPr>
          <w:rFonts w:hint="eastAsia"/>
        </w:rPr>
        <w:t>集团高级秘书</w:t>
      </w:r>
      <w:r>
        <w:rPr>
          <w:rFonts w:hint="eastAsia"/>
        </w:rPr>
        <w:t xml:space="preserve"> </w:t>
      </w:r>
      <w:r>
        <w:rPr>
          <w:rFonts w:hint="eastAsia"/>
        </w:rPr>
        <w:t>）将一杯咖啡递给他，</w:t>
      </w:r>
      <w:r>
        <w:rPr>
          <w:rFonts w:hint="eastAsia"/>
        </w:rPr>
        <w:t>Adam</w:t>
      </w:r>
      <w:r>
        <w:rPr>
          <w:rFonts w:hint="eastAsia"/>
        </w:rPr>
        <w:t>走了进来。</w:t>
      </w:r>
    </w:p>
    <w:p w14:paraId="3CC2E0BD" w14:textId="77777777" w:rsidR="009D3038" w:rsidRDefault="009D3038"/>
    <w:p w14:paraId="500E18B6" w14:textId="77777777" w:rsidR="009D3038" w:rsidRDefault="00000000">
      <w:r>
        <w:rPr>
          <w:rFonts w:hint="eastAsia"/>
        </w:rPr>
        <w:t>△字幕：</w:t>
      </w:r>
      <w:r>
        <w:rPr>
          <w:rFonts w:hint="eastAsia"/>
        </w:rPr>
        <w:t>Hall</w:t>
      </w:r>
      <w:r>
        <w:rPr>
          <w:rFonts w:hint="eastAsia"/>
        </w:rPr>
        <w:t>集团</w:t>
      </w:r>
      <w:r>
        <w:rPr>
          <w:rFonts w:hint="eastAsia"/>
        </w:rPr>
        <w:t xml:space="preserve">  </w:t>
      </w:r>
      <w:r>
        <w:rPr>
          <w:rFonts w:hint="eastAsia"/>
        </w:rPr>
        <w:t>总裁办公室</w:t>
      </w:r>
    </w:p>
    <w:p w14:paraId="1B39DE8A" w14:textId="77777777" w:rsidR="009D3038" w:rsidRDefault="009D3038"/>
    <w:p w14:paraId="471F93C6" w14:textId="77777777" w:rsidR="009D3038" w:rsidRDefault="00000000">
      <w:r>
        <w:rPr>
          <w:rFonts w:hint="eastAsia"/>
        </w:rPr>
        <w:t xml:space="preserve">Elon </w:t>
      </w:r>
      <w:r>
        <w:rPr>
          <w:rFonts w:hint="eastAsia"/>
        </w:rPr>
        <w:t>（捂嘴、咳嗽）：</w:t>
      </w:r>
      <w:r>
        <w:rPr>
          <w:rFonts w:hint="eastAsia"/>
        </w:rPr>
        <w:t>Adam</w:t>
      </w:r>
      <w:r>
        <w:rPr>
          <w:rFonts w:hint="eastAsia"/>
        </w:rPr>
        <w:t>，今天开始，</w:t>
      </w:r>
      <w:r>
        <w:rPr>
          <w:rFonts w:hint="eastAsia"/>
        </w:rPr>
        <w:t>Hall</w:t>
      </w:r>
      <w:r>
        <w:rPr>
          <w:rFonts w:hint="eastAsia"/>
        </w:rPr>
        <w:t>集团就交给你了。</w:t>
      </w:r>
    </w:p>
    <w:p w14:paraId="64E511C0" w14:textId="77777777" w:rsidR="009D3038" w:rsidRDefault="009D3038"/>
    <w:p w14:paraId="5E806A94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（担心）：爸，集团的事我会处理好的，您安心去夏威夷疗养就行。</w:t>
      </w:r>
    </w:p>
    <w:p w14:paraId="7F1A0306" w14:textId="77777777" w:rsidR="009D3038" w:rsidRDefault="009D3038"/>
    <w:p w14:paraId="1EE946F6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 xml:space="preserve">Elon </w:t>
      </w:r>
      <w:r>
        <w:rPr>
          <w:rFonts w:hint="eastAsia"/>
        </w:rPr>
        <w:t>打了一个手势，打断</w:t>
      </w:r>
      <w:r>
        <w:rPr>
          <w:rFonts w:hint="eastAsia"/>
        </w:rPr>
        <w:t>Adam</w:t>
      </w:r>
      <w:r>
        <w:rPr>
          <w:rFonts w:hint="eastAsia"/>
        </w:rPr>
        <w:t>的话，示意</w:t>
      </w:r>
      <w:r>
        <w:rPr>
          <w:rFonts w:hint="eastAsia"/>
        </w:rPr>
        <w:t>Susan</w:t>
      </w:r>
      <w:r>
        <w:rPr>
          <w:rFonts w:hint="eastAsia"/>
        </w:rPr>
        <w:t>把一个文件夹递给</w:t>
      </w:r>
      <w:r>
        <w:rPr>
          <w:rFonts w:hint="eastAsia"/>
        </w:rPr>
        <w:t>Adam</w:t>
      </w:r>
      <w:r>
        <w:rPr>
          <w:rFonts w:hint="eastAsia"/>
        </w:rPr>
        <w:t>。</w:t>
      </w:r>
    </w:p>
    <w:p w14:paraId="3969AECB" w14:textId="77777777" w:rsidR="009D3038" w:rsidRDefault="009D3038"/>
    <w:p w14:paraId="5FA40573" w14:textId="77777777" w:rsidR="009D3038" w:rsidRDefault="00000000">
      <w:r>
        <w:rPr>
          <w:rFonts w:hint="eastAsia"/>
        </w:rPr>
        <w:t xml:space="preserve">Elon </w:t>
      </w:r>
      <w:r>
        <w:rPr>
          <w:rFonts w:hint="eastAsia"/>
        </w:rPr>
        <w:t>：明天，你去一趟</w:t>
      </w:r>
      <w:r>
        <w:rPr>
          <w:rFonts w:hint="eastAsia"/>
        </w:rPr>
        <w:t>Camden</w:t>
      </w:r>
      <w:r>
        <w:rPr>
          <w:rFonts w:hint="eastAsia"/>
        </w:rPr>
        <w:t>，处理好那边的房地产项目。</w:t>
      </w:r>
    </w:p>
    <w:p w14:paraId="6B59DDBF" w14:textId="77777777" w:rsidR="009D3038" w:rsidRDefault="009D3038"/>
    <w:p w14:paraId="6D560E0A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（皱眉）：爸，我先送你去夏威夷。</w:t>
      </w:r>
    </w:p>
    <w:p w14:paraId="588B1417" w14:textId="77777777" w:rsidR="009D3038" w:rsidRDefault="009D3038"/>
    <w:p w14:paraId="65F45C4A" w14:textId="77777777" w:rsidR="009D3038" w:rsidRDefault="00000000">
      <w:r>
        <w:rPr>
          <w:rFonts w:hint="eastAsia"/>
        </w:rPr>
        <w:t xml:space="preserve">Elon </w:t>
      </w:r>
      <w:r>
        <w:rPr>
          <w:rFonts w:hint="eastAsia"/>
        </w:rPr>
        <w:t>（摆摆手拒绝、叹息）：我自己去，</w:t>
      </w:r>
      <w:r>
        <w:rPr>
          <w:rFonts w:hint="eastAsia"/>
        </w:rPr>
        <w:t>Camden</w:t>
      </w:r>
      <w:r>
        <w:rPr>
          <w:rFonts w:hint="eastAsia"/>
        </w:rPr>
        <w:t>，是你的故乡……</w:t>
      </w:r>
    </w:p>
    <w:p w14:paraId="1516A8E0" w14:textId="77777777" w:rsidR="009D3038" w:rsidRDefault="009D3038"/>
    <w:p w14:paraId="6C07E6BC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一愣，接过文件夹，神色瞬间有点复杂，随后他恭敬欠身，转身离开。</w:t>
      </w:r>
    </w:p>
    <w:p w14:paraId="3791C70B" w14:textId="77777777" w:rsidR="009D3038" w:rsidRDefault="009D3038"/>
    <w:p w14:paraId="19C17D64" w14:textId="77777777" w:rsidR="009D3038" w:rsidRDefault="00000000">
      <w:r>
        <w:rPr>
          <w:rFonts w:hint="eastAsia"/>
        </w:rPr>
        <w:t>Susan</w:t>
      </w:r>
      <w:r>
        <w:rPr>
          <w:rFonts w:hint="eastAsia"/>
        </w:rPr>
        <w:t>（迟疑）：</w:t>
      </w:r>
      <w:r>
        <w:rPr>
          <w:rFonts w:hint="eastAsia"/>
        </w:rPr>
        <w:t xml:space="preserve"> </w:t>
      </w:r>
      <w:r>
        <w:rPr>
          <w:rFonts w:hint="eastAsia"/>
        </w:rPr>
        <w:t>您这是何苦？</w:t>
      </w:r>
    </w:p>
    <w:p w14:paraId="40021FE4" w14:textId="77777777" w:rsidR="009D3038" w:rsidRDefault="009D3038"/>
    <w:p w14:paraId="5640D73B" w14:textId="77777777" w:rsidR="009D3038" w:rsidRDefault="00000000">
      <w:r>
        <w:rPr>
          <w:rFonts w:hint="eastAsia"/>
        </w:rPr>
        <w:t xml:space="preserve">Elon </w:t>
      </w:r>
      <w:r>
        <w:rPr>
          <w:rFonts w:hint="eastAsia"/>
        </w:rPr>
        <w:t>（摇头苦笑）：我可以没有儿子，但我的孩子不能没有父母……（费力站起来）</w:t>
      </w:r>
      <w:r>
        <w:rPr>
          <w:rFonts w:hint="eastAsia"/>
        </w:rPr>
        <w:t>Susan</w:t>
      </w:r>
      <w:r>
        <w:rPr>
          <w:rFonts w:hint="eastAsia"/>
        </w:rPr>
        <w:t>，你一起去，帮我照顾他……</w:t>
      </w:r>
    </w:p>
    <w:p w14:paraId="79DD10A7" w14:textId="77777777" w:rsidR="009D3038" w:rsidRDefault="009D3038"/>
    <w:p w14:paraId="2B5490A8" w14:textId="77777777" w:rsidR="009D3038" w:rsidRDefault="009D3038"/>
    <w:p w14:paraId="7478C926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集</w:t>
      </w:r>
    </w:p>
    <w:p w14:paraId="475F74F3" w14:textId="77777777" w:rsidR="009D3038" w:rsidRDefault="009D3038"/>
    <w:p w14:paraId="766F8CE0" w14:textId="77777777" w:rsidR="009D3038" w:rsidRDefault="00000000">
      <w:r>
        <w:rPr>
          <w:rFonts w:hint="eastAsia"/>
        </w:rPr>
        <w:lastRenderedPageBreak/>
        <w:t xml:space="preserve">1  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内</w:t>
      </w:r>
      <w:r>
        <w:rPr>
          <w:rFonts w:hint="eastAsia"/>
        </w:rPr>
        <w:t xml:space="preserve">  </w:t>
      </w:r>
      <w:r>
        <w:rPr>
          <w:rFonts w:hint="eastAsia"/>
        </w:rPr>
        <w:t>餐厅后厨</w:t>
      </w:r>
    </w:p>
    <w:p w14:paraId="0FB6EB47" w14:textId="77777777" w:rsidR="009D3038" w:rsidRDefault="009D3038"/>
    <w:p w14:paraId="61D947BE" w14:textId="77777777" w:rsidR="009D3038" w:rsidRDefault="00000000">
      <w:r>
        <w:rPr>
          <w:rFonts w:hint="eastAsia"/>
        </w:rPr>
        <w:t>△全景：破旧小镇</w:t>
      </w:r>
      <w:r>
        <w:rPr>
          <w:rFonts w:hint="eastAsia"/>
        </w:rPr>
        <w:t>Camden</w:t>
      </w:r>
      <w:r>
        <w:rPr>
          <w:rFonts w:hint="eastAsia"/>
        </w:rPr>
        <w:t>全貌。</w:t>
      </w:r>
      <w:r>
        <w:rPr>
          <w:rFonts w:hint="eastAsia"/>
        </w:rPr>
        <w:t xml:space="preserve"> </w:t>
      </w:r>
      <w:r>
        <w:rPr>
          <w:rFonts w:hint="eastAsia"/>
        </w:rPr>
        <w:t>字幕：</w:t>
      </w:r>
      <w:r>
        <w:rPr>
          <w:rFonts w:hint="eastAsia"/>
        </w:rPr>
        <w:t>Camden</w:t>
      </w:r>
    </w:p>
    <w:p w14:paraId="66E8910E" w14:textId="77777777" w:rsidR="009D3038" w:rsidRDefault="009D3038"/>
    <w:p w14:paraId="1DA746FD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正在洗碗池旁洗碗，当她擦拭额角汗水的时候，女老板（</w:t>
      </w:r>
      <w:r>
        <w:rPr>
          <w:rFonts w:hint="eastAsia"/>
        </w:rPr>
        <w:t>40</w:t>
      </w:r>
      <w:r>
        <w:rPr>
          <w:rFonts w:hint="eastAsia"/>
        </w:rPr>
        <w:t>岁左右）走过来，将一百美金递给她。</w:t>
      </w:r>
    </w:p>
    <w:p w14:paraId="2343F155" w14:textId="77777777" w:rsidR="009D3038" w:rsidRDefault="009D3038"/>
    <w:p w14:paraId="001309E1" w14:textId="77777777" w:rsidR="009D3038" w:rsidRDefault="00000000">
      <w:r>
        <w:rPr>
          <w:rFonts w:hint="eastAsia"/>
        </w:rPr>
        <w:t>女老板（冷漠）：</w:t>
      </w:r>
      <w:r>
        <w:rPr>
          <w:rFonts w:hint="eastAsia"/>
        </w:rPr>
        <w:t>Helen</w:t>
      </w:r>
      <w:r>
        <w:rPr>
          <w:rFonts w:hint="eastAsia"/>
        </w:rPr>
        <w:t>，这是你今天的工钱。</w:t>
      </w:r>
    </w:p>
    <w:p w14:paraId="39E4E9D9" w14:textId="77777777" w:rsidR="009D3038" w:rsidRDefault="009D3038"/>
    <w:p w14:paraId="2732A526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用围裙的一角擦干净手，接过钱。</w:t>
      </w:r>
    </w:p>
    <w:p w14:paraId="5A2FD626" w14:textId="77777777" w:rsidR="009D3038" w:rsidRDefault="009D3038"/>
    <w:p w14:paraId="0397421A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：谢谢。</w:t>
      </w:r>
    </w:p>
    <w:p w14:paraId="47EC978A" w14:textId="77777777" w:rsidR="009D3038" w:rsidRDefault="009D3038"/>
    <w:p w14:paraId="66C95F8B" w14:textId="77777777" w:rsidR="009D3038" w:rsidRDefault="00000000">
      <w:r>
        <w:rPr>
          <w:rFonts w:hint="eastAsia"/>
        </w:rPr>
        <w:t>女老板（冷漠）：明天开始，你就不要来了！</w:t>
      </w:r>
    </w:p>
    <w:p w14:paraId="15309A01" w14:textId="77777777" w:rsidR="009D3038" w:rsidRDefault="009D3038"/>
    <w:p w14:paraId="23A683CE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（错愕）：啊？为什么？</w:t>
      </w:r>
    </w:p>
    <w:p w14:paraId="2CA17036" w14:textId="77777777" w:rsidR="009D3038" w:rsidRDefault="009D3038"/>
    <w:p w14:paraId="5DEC0E5F" w14:textId="77777777" w:rsidR="009D3038" w:rsidRDefault="00000000">
      <w:r>
        <w:rPr>
          <w:rFonts w:hint="eastAsia"/>
        </w:rPr>
        <w:t>女老板（怒喝）：来一个客人，你就问人家有没有见过你儿子。人家是来吃饭喝酒寻开心的！你这么搞法，我生意还怎么做？</w:t>
      </w:r>
    </w:p>
    <w:p w14:paraId="0F3C8CC3" w14:textId="77777777" w:rsidR="009D3038" w:rsidRDefault="009D3038"/>
    <w:p w14:paraId="42C18C2C" w14:textId="77777777" w:rsidR="009D3038" w:rsidRDefault="00000000">
      <w:r>
        <w:rPr>
          <w:rFonts w:hint="eastAsia"/>
        </w:rPr>
        <w:t>△女老板嫌弃地看她一眼，离开。</w:t>
      </w:r>
      <w:r>
        <w:rPr>
          <w:rFonts w:hint="eastAsia"/>
        </w:rPr>
        <w:t>Helen</w:t>
      </w:r>
      <w:r>
        <w:rPr>
          <w:rFonts w:hint="eastAsia"/>
        </w:rPr>
        <w:t>无措地搓着手，随后手机响起。</w:t>
      </w:r>
    </w:p>
    <w:p w14:paraId="33956AAD" w14:textId="77777777" w:rsidR="009D3038" w:rsidRDefault="009D3038"/>
    <w:p w14:paraId="0A9DF15F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（略带哭腔）：</w:t>
      </w:r>
      <w:r>
        <w:rPr>
          <w:rFonts w:hint="eastAsia"/>
        </w:rPr>
        <w:t>Tom</w:t>
      </w:r>
      <w:r>
        <w:rPr>
          <w:rFonts w:hint="eastAsia"/>
        </w:rPr>
        <w:t>（对面说话，停顿一下）我没事……今天洗碗的工钱我给你转过去了，你在外面要吃好……今年我们肯定能找到</w:t>
      </w:r>
      <w:r>
        <w:rPr>
          <w:rFonts w:hint="eastAsia"/>
        </w:rPr>
        <w:t>Adam</w:t>
      </w:r>
      <w:r>
        <w:rPr>
          <w:rFonts w:hint="eastAsia"/>
        </w:rPr>
        <w:t>……</w:t>
      </w:r>
    </w:p>
    <w:p w14:paraId="60BB5781" w14:textId="77777777" w:rsidR="009D3038" w:rsidRDefault="009D3038"/>
    <w:p w14:paraId="22A26838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挂断电话。</w:t>
      </w:r>
    </w:p>
    <w:p w14:paraId="4221A5F6" w14:textId="77777777" w:rsidR="009D3038" w:rsidRDefault="009D3038"/>
    <w:p w14:paraId="3DC352D5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</w:t>
      </w:r>
      <w:r>
        <w:rPr>
          <w:rFonts w:hint="eastAsia"/>
        </w:rPr>
        <w:t>OS</w:t>
      </w:r>
      <w:r>
        <w:rPr>
          <w:rFonts w:hint="eastAsia"/>
        </w:rPr>
        <w:t>）：</w:t>
      </w:r>
      <w:r>
        <w:rPr>
          <w:rFonts w:hint="eastAsia"/>
        </w:rPr>
        <w:t>Adam</w:t>
      </w:r>
      <w:r>
        <w:rPr>
          <w:rFonts w:hint="eastAsia"/>
        </w:rPr>
        <w:t>，你到底在哪里，妈妈真的好想你啊！</w:t>
      </w:r>
    </w:p>
    <w:p w14:paraId="4C544286" w14:textId="77777777" w:rsidR="009D3038" w:rsidRDefault="009D3038"/>
    <w:p w14:paraId="7B2CD423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Paul</w:t>
      </w:r>
      <w:r>
        <w:rPr>
          <w:rFonts w:hint="eastAsia"/>
        </w:rPr>
        <w:t>（</w:t>
      </w:r>
      <w:r>
        <w:rPr>
          <w:rFonts w:hint="eastAsia"/>
        </w:rPr>
        <w:t>OS</w:t>
      </w:r>
      <w:r>
        <w:rPr>
          <w:rFonts w:hint="eastAsia"/>
        </w:rPr>
        <w:t>）：</w:t>
      </w:r>
      <w:r>
        <w:rPr>
          <w:rFonts w:hint="eastAsia"/>
        </w:rPr>
        <w:t>Helen</w:t>
      </w:r>
      <w:r>
        <w:rPr>
          <w:rFonts w:hint="eastAsia"/>
        </w:rPr>
        <w:t>，好消息！天大的好消息啊！</w:t>
      </w:r>
    </w:p>
    <w:p w14:paraId="72FF1E56" w14:textId="77777777" w:rsidR="009D3038" w:rsidRDefault="009D3038"/>
    <w:p w14:paraId="206C8ECF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Paul Walker</w:t>
      </w:r>
      <w:r>
        <w:rPr>
          <w:rFonts w:hint="eastAsia"/>
        </w:rPr>
        <w:t>（</w:t>
      </w:r>
      <w:r>
        <w:rPr>
          <w:rFonts w:hint="eastAsia"/>
        </w:rPr>
        <w:t>52</w:t>
      </w:r>
      <w:r>
        <w:rPr>
          <w:rFonts w:hint="eastAsia"/>
        </w:rPr>
        <w:t>岁，</w:t>
      </w:r>
      <w:r>
        <w:rPr>
          <w:rFonts w:hint="eastAsia"/>
        </w:rPr>
        <w:t>Tom</w:t>
      </w:r>
      <w:r>
        <w:rPr>
          <w:rFonts w:hint="eastAsia"/>
        </w:rPr>
        <w:t>的大哥）开心地走到</w:t>
      </w:r>
      <w:r>
        <w:rPr>
          <w:rFonts w:hint="eastAsia"/>
        </w:rPr>
        <w:t>Helen</w:t>
      </w:r>
      <w:r>
        <w:rPr>
          <w:rFonts w:hint="eastAsia"/>
        </w:rPr>
        <w:t>面前，</w:t>
      </w:r>
      <w:r>
        <w:rPr>
          <w:rFonts w:hint="eastAsia"/>
        </w:rPr>
        <w:t>Helen</w:t>
      </w:r>
      <w:r>
        <w:rPr>
          <w:rFonts w:hint="eastAsia"/>
        </w:rPr>
        <w:t>愣了一下，随后激动地抓住</w:t>
      </w:r>
      <w:r>
        <w:rPr>
          <w:rFonts w:hint="eastAsia"/>
        </w:rPr>
        <w:t>Paul</w:t>
      </w:r>
      <w:r>
        <w:rPr>
          <w:rFonts w:hint="eastAsia"/>
        </w:rPr>
        <w:t>的手。</w:t>
      </w:r>
    </w:p>
    <w:p w14:paraId="37C95C15" w14:textId="77777777" w:rsidR="009D3038" w:rsidRDefault="009D3038"/>
    <w:p w14:paraId="437077E5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：</w:t>
      </w:r>
      <w:r>
        <w:rPr>
          <w:rFonts w:hint="eastAsia"/>
        </w:rPr>
        <w:t>Paul</w:t>
      </w:r>
      <w:r>
        <w:rPr>
          <w:rFonts w:hint="eastAsia"/>
        </w:rPr>
        <w:t>，是不是有</w:t>
      </w:r>
      <w:r>
        <w:rPr>
          <w:rFonts w:hint="eastAsia"/>
        </w:rPr>
        <w:t>Adam</w:t>
      </w:r>
      <w:r>
        <w:rPr>
          <w:rFonts w:hint="eastAsia"/>
        </w:rPr>
        <w:t>的消息了？</w:t>
      </w:r>
    </w:p>
    <w:p w14:paraId="7D8B08E7" w14:textId="77777777" w:rsidR="009D3038" w:rsidRDefault="009D3038"/>
    <w:p w14:paraId="0F07049B" w14:textId="77777777" w:rsidR="009D3038" w:rsidRDefault="009D3038"/>
    <w:p w14:paraId="685378EC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集</w:t>
      </w:r>
    </w:p>
    <w:p w14:paraId="65706BFF" w14:textId="77777777" w:rsidR="009D3038" w:rsidRDefault="00000000">
      <w:r>
        <w:rPr>
          <w:rFonts w:hint="eastAsia"/>
        </w:rPr>
        <w:t xml:space="preserve">1  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内</w:t>
      </w:r>
      <w:r>
        <w:rPr>
          <w:rFonts w:hint="eastAsia"/>
        </w:rPr>
        <w:t xml:space="preserve">  </w:t>
      </w:r>
      <w:r>
        <w:rPr>
          <w:rFonts w:hint="eastAsia"/>
        </w:rPr>
        <w:t>餐厅后厨</w:t>
      </w:r>
    </w:p>
    <w:p w14:paraId="33EEEBEC" w14:textId="77777777" w:rsidR="009D3038" w:rsidRDefault="009D3038"/>
    <w:p w14:paraId="1731AD26" w14:textId="77777777" w:rsidR="009D3038" w:rsidRDefault="00000000">
      <w:r>
        <w:rPr>
          <w:rFonts w:hint="eastAsia"/>
        </w:rPr>
        <w:t>Paul</w:t>
      </w:r>
      <w:r>
        <w:rPr>
          <w:rFonts w:hint="eastAsia"/>
        </w:rPr>
        <w:t>（皱眉）：</w:t>
      </w:r>
      <w:r>
        <w:rPr>
          <w:rFonts w:hint="eastAsia"/>
        </w:rPr>
        <w:t>Adam</w:t>
      </w:r>
      <w:r>
        <w:rPr>
          <w:rFonts w:hint="eastAsia"/>
        </w:rPr>
        <w:t>？提那倒霉玩意干什么？</w:t>
      </w:r>
    </w:p>
    <w:p w14:paraId="3E585976" w14:textId="77777777" w:rsidR="009D3038" w:rsidRDefault="009D3038"/>
    <w:p w14:paraId="60FCE213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Paul</w:t>
      </w:r>
      <w:r>
        <w:rPr>
          <w:rFonts w:hint="eastAsia"/>
        </w:rPr>
        <w:t>拿出一份拆迁协议，右手食指一弹。</w:t>
      </w:r>
    </w:p>
    <w:p w14:paraId="050081B6" w14:textId="77777777" w:rsidR="009D3038" w:rsidRDefault="009D3038"/>
    <w:p w14:paraId="2D4C4827" w14:textId="77777777" w:rsidR="009D3038" w:rsidRDefault="00000000">
      <w:r>
        <w:rPr>
          <w:rFonts w:hint="eastAsia"/>
        </w:rPr>
        <w:lastRenderedPageBreak/>
        <w:t>Paul</w:t>
      </w:r>
      <w:r>
        <w:rPr>
          <w:rFonts w:hint="eastAsia"/>
        </w:rPr>
        <w:t>：弟妹，你们那破房子，要被</w:t>
      </w:r>
      <w:r>
        <w:rPr>
          <w:rFonts w:hint="eastAsia"/>
        </w:rPr>
        <w:t>Hall</w:t>
      </w:r>
      <w:r>
        <w:rPr>
          <w:rFonts w:hint="eastAsia"/>
        </w:rPr>
        <w:t>集团拆迁了！我儿子</w:t>
      </w:r>
      <w:r>
        <w:rPr>
          <w:rFonts w:hint="eastAsia"/>
        </w:rPr>
        <w:t>Daniel</w:t>
      </w:r>
      <w:r>
        <w:rPr>
          <w:rFonts w:hint="eastAsia"/>
        </w:rPr>
        <w:t>在</w:t>
      </w:r>
      <w:r>
        <w:rPr>
          <w:rFonts w:hint="eastAsia"/>
        </w:rPr>
        <w:t>Hall</w:t>
      </w:r>
      <w:r>
        <w:rPr>
          <w:rFonts w:hint="eastAsia"/>
        </w:rPr>
        <w:t>集团工作，帮你争取了五十万的赔偿款！这才是大喜事！赶紧签协议吧！</w:t>
      </w:r>
    </w:p>
    <w:p w14:paraId="2CF62013" w14:textId="77777777" w:rsidR="009D3038" w:rsidRDefault="009D3038"/>
    <w:p w14:paraId="4D6B8F66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（一愣）：拆迁我们的房子？</w:t>
      </w:r>
    </w:p>
    <w:p w14:paraId="379A184E" w14:textId="77777777" w:rsidR="009D3038" w:rsidRDefault="009D3038"/>
    <w:p w14:paraId="74C82A43" w14:textId="77777777" w:rsidR="009D3038" w:rsidRDefault="00000000">
      <w:r>
        <w:rPr>
          <w:rFonts w:hint="eastAsia"/>
        </w:rPr>
        <w:t>Paul</w:t>
      </w:r>
      <w:r>
        <w:rPr>
          <w:rFonts w:hint="eastAsia"/>
        </w:rPr>
        <w:t>（哈哈一笑）：没错！你们老两口苦了这么多年，终于要享福了！</w:t>
      </w:r>
    </w:p>
    <w:p w14:paraId="75A03F23" w14:textId="77777777" w:rsidR="009D3038" w:rsidRDefault="009D3038"/>
    <w:p w14:paraId="31C7E59D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Paul</w:t>
      </w:r>
      <w:r>
        <w:rPr>
          <w:rFonts w:hint="eastAsia"/>
        </w:rPr>
        <w:t>将协议塞到她手里，</w:t>
      </w:r>
      <w:r>
        <w:rPr>
          <w:rFonts w:hint="eastAsia"/>
        </w:rPr>
        <w:t>Helen</w:t>
      </w:r>
      <w:r>
        <w:rPr>
          <w:rFonts w:hint="eastAsia"/>
        </w:rPr>
        <w:t>拿起来看了几眼，然后摸了摸脖子上戴着的吊坠项链，摇头。</w:t>
      </w:r>
    </w:p>
    <w:p w14:paraId="6E4C2BC4" w14:textId="77777777" w:rsidR="009D3038" w:rsidRDefault="009D3038"/>
    <w:p w14:paraId="18FB1B90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：不！房子没了，万一</w:t>
      </w:r>
      <w:r>
        <w:rPr>
          <w:rFonts w:hint="eastAsia"/>
        </w:rPr>
        <w:t>Adam</w:t>
      </w:r>
      <w:r>
        <w:rPr>
          <w:rFonts w:hint="eastAsia"/>
        </w:rPr>
        <w:t>哪回来，就找不到家了！协议我不会签的，我得去守着家，！</w:t>
      </w:r>
    </w:p>
    <w:p w14:paraId="4E31CEE0" w14:textId="77777777" w:rsidR="009D3038" w:rsidRDefault="009D3038"/>
    <w:p w14:paraId="27C9351E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没有理会错愕的</w:t>
      </w:r>
      <w:r>
        <w:rPr>
          <w:rFonts w:hint="eastAsia"/>
        </w:rPr>
        <w:t>Paul</w:t>
      </w:r>
      <w:r>
        <w:rPr>
          <w:rFonts w:hint="eastAsia"/>
        </w:rPr>
        <w:t>，而是着急忙慌的离开。</w:t>
      </w:r>
    </w:p>
    <w:p w14:paraId="072ABD37" w14:textId="77777777" w:rsidR="009D3038" w:rsidRDefault="009D3038"/>
    <w:p w14:paraId="3ED39C61" w14:textId="77777777" w:rsidR="009D3038" w:rsidRDefault="00000000">
      <w:r>
        <w:rPr>
          <w:rFonts w:hint="eastAsia"/>
        </w:rPr>
        <w:t xml:space="preserve">2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  <w:r>
        <w:rPr>
          <w:rFonts w:hint="eastAsia"/>
        </w:rPr>
        <w:t>机场</w:t>
      </w:r>
    </w:p>
    <w:p w14:paraId="595280E2" w14:textId="77777777" w:rsidR="009D3038" w:rsidRDefault="009D3038"/>
    <w:p w14:paraId="1CEDAB09" w14:textId="77777777" w:rsidR="009D3038" w:rsidRDefault="00000000">
      <w:r>
        <w:rPr>
          <w:rFonts w:hint="eastAsia"/>
        </w:rPr>
        <w:t>△一部直升飞机落下，机舱打开，地面铺着红地毯，</w:t>
      </w:r>
      <w:r>
        <w:rPr>
          <w:rFonts w:hint="eastAsia"/>
        </w:rPr>
        <w:t>Adam</w:t>
      </w:r>
      <w:r>
        <w:rPr>
          <w:rFonts w:hint="eastAsia"/>
        </w:rPr>
        <w:t>、</w:t>
      </w:r>
      <w:r>
        <w:rPr>
          <w:rFonts w:hint="eastAsia"/>
        </w:rPr>
        <w:t>Susan</w:t>
      </w:r>
      <w:r>
        <w:rPr>
          <w:rFonts w:hint="eastAsia"/>
        </w:rPr>
        <w:t>帅气下机，一排黑衣保镖列队欢迎，</w:t>
      </w:r>
      <w:r>
        <w:rPr>
          <w:rFonts w:hint="eastAsia"/>
        </w:rPr>
        <w:t>Hall</w:t>
      </w:r>
      <w:r>
        <w:rPr>
          <w:rFonts w:hint="eastAsia"/>
        </w:rPr>
        <w:t>集团</w:t>
      </w:r>
      <w:r>
        <w:rPr>
          <w:rFonts w:hint="eastAsia"/>
        </w:rPr>
        <w:t>Camden</w:t>
      </w:r>
      <w:r>
        <w:rPr>
          <w:rFonts w:hint="eastAsia"/>
        </w:rPr>
        <w:t>分公司的总经理</w:t>
      </w:r>
      <w:r>
        <w:rPr>
          <w:rFonts w:hint="eastAsia"/>
        </w:rPr>
        <w:t>Steven</w:t>
      </w:r>
      <w:r>
        <w:rPr>
          <w:rFonts w:hint="eastAsia"/>
        </w:rPr>
        <w:t>露出谄媚的笑，走上前去。</w:t>
      </w:r>
    </w:p>
    <w:p w14:paraId="6FF56ABF" w14:textId="77777777" w:rsidR="009D3038" w:rsidRDefault="009D3038"/>
    <w:p w14:paraId="47D1BC7C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</w:t>
      </w:r>
      <w:r>
        <w:rPr>
          <w:rFonts w:hint="eastAsia"/>
        </w:rPr>
        <w:t>Mr. Hall</w:t>
      </w:r>
      <w:r>
        <w:rPr>
          <w:rFonts w:hint="eastAsia"/>
        </w:rPr>
        <w:t>，欢迎来到</w:t>
      </w:r>
      <w:r>
        <w:rPr>
          <w:rFonts w:hint="eastAsia"/>
        </w:rPr>
        <w:t>Camden</w:t>
      </w:r>
      <w:r>
        <w:rPr>
          <w:rFonts w:hint="eastAsia"/>
        </w:rPr>
        <w:t>！</w:t>
      </w:r>
    </w:p>
    <w:p w14:paraId="7C56B4AA" w14:textId="77777777" w:rsidR="009D3038" w:rsidRDefault="009D3038"/>
    <w:p w14:paraId="5C5F311F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微微点头。</w:t>
      </w:r>
    </w:p>
    <w:p w14:paraId="2BC822ED" w14:textId="77777777" w:rsidR="009D3038" w:rsidRDefault="009D3038"/>
    <w:p w14:paraId="73B18A08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，公司的那个房地产项目，拆迁本来处理的差不多了，但还有一户钉子户，他们无论如何都不肯签合同……（停顿）您看，要不要用一些特殊手段？</w:t>
      </w:r>
    </w:p>
    <w:p w14:paraId="7A73A92B" w14:textId="77777777" w:rsidR="009D3038" w:rsidRDefault="009D3038"/>
    <w:p w14:paraId="56153ED1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（冷冷看了</w:t>
      </w:r>
      <w:r>
        <w:rPr>
          <w:rFonts w:hint="eastAsia"/>
        </w:rPr>
        <w:t>Steven</w:t>
      </w:r>
      <w:r>
        <w:rPr>
          <w:rFonts w:hint="eastAsia"/>
        </w:rPr>
        <w:t>一眼）：我们</w:t>
      </w:r>
      <w:r>
        <w:rPr>
          <w:rFonts w:hint="eastAsia"/>
        </w:rPr>
        <w:t>Hall</w:t>
      </w:r>
      <w:r>
        <w:rPr>
          <w:rFonts w:hint="eastAsia"/>
        </w:rPr>
        <w:t>从不做违法的事，这件事我来处理，你带我去现场看看。</w:t>
      </w:r>
    </w:p>
    <w:p w14:paraId="31DB48B1" w14:textId="77777777" w:rsidR="009D3038" w:rsidRDefault="009D3038"/>
    <w:p w14:paraId="3F2428E2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（恭敬）：是是是，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您请！</w:t>
      </w:r>
    </w:p>
    <w:p w14:paraId="38C2E2EE" w14:textId="77777777" w:rsidR="009D3038" w:rsidRDefault="009D3038"/>
    <w:p w14:paraId="3D5ACDC2" w14:textId="77777777" w:rsidR="009D3038" w:rsidRDefault="00000000">
      <w:r>
        <w:rPr>
          <w:rFonts w:hint="eastAsia"/>
        </w:rPr>
        <w:t xml:space="preserve">3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  <w:r>
        <w:rPr>
          <w:rFonts w:hint="eastAsia"/>
        </w:rPr>
        <w:t>机场门口广场</w:t>
      </w:r>
    </w:p>
    <w:p w14:paraId="4CB30DEA" w14:textId="77777777" w:rsidR="009D3038" w:rsidRDefault="009D3038"/>
    <w:p w14:paraId="75D6B4C2" w14:textId="77777777" w:rsidR="009D3038" w:rsidRDefault="00000000">
      <w:bookmarkStart w:id="4" w:name="OLE_LINK5"/>
      <w:r>
        <w:rPr>
          <w:rFonts w:hint="eastAsia"/>
        </w:rPr>
        <w:t>△</w:t>
      </w:r>
      <w:bookmarkEnd w:id="4"/>
      <w:r>
        <w:rPr>
          <w:rFonts w:hint="eastAsia"/>
        </w:rPr>
        <w:t>Adam</w:t>
      </w:r>
      <w:r>
        <w:rPr>
          <w:rFonts w:hint="eastAsia"/>
        </w:rPr>
        <w:t>和</w:t>
      </w:r>
      <w:r>
        <w:rPr>
          <w:rFonts w:hint="eastAsia"/>
        </w:rPr>
        <w:t>Susan</w:t>
      </w:r>
      <w:r>
        <w:rPr>
          <w:rFonts w:hint="eastAsia"/>
        </w:rPr>
        <w:t>走出机场，一群分公司的领导层们纷纷围了过来，</w:t>
      </w:r>
      <w:r>
        <w:rPr>
          <w:rFonts w:hint="eastAsia"/>
        </w:rPr>
        <w:t>Daniel</w:t>
      </w:r>
      <w:r>
        <w:rPr>
          <w:rFonts w:hint="eastAsia"/>
        </w:rPr>
        <w:t>（</w:t>
      </w:r>
      <w:r>
        <w:rPr>
          <w:rFonts w:hint="eastAsia"/>
        </w:rPr>
        <w:t>27</w:t>
      </w:r>
      <w:r>
        <w:rPr>
          <w:rFonts w:hint="eastAsia"/>
        </w:rPr>
        <w:t>岁，</w:t>
      </w:r>
      <w:r>
        <w:rPr>
          <w:rFonts w:hint="eastAsia"/>
        </w:rPr>
        <w:t>Adam</w:t>
      </w:r>
      <w:r>
        <w:rPr>
          <w:rFonts w:hint="eastAsia"/>
        </w:rPr>
        <w:t>大伯的儿子）站在一群人后面，踮起脚尖只看到男主的背影。</w:t>
      </w:r>
    </w:p>
    <w:p w14:paraId="5FEF238F" w14:textId="77777777" w:rsidR="009D3038" w:rsidRDefault="009D3038"/>
    <w:p w14:paraId="05331BC6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和</w:t>
      </w:r>
      <w:r>
        <w:rPr>
          <w:rFonts w:hint="eastAsia"/>
        </w:rPr>
        <w:t>Susan</w:t>
      </w:r>
      <w:r>
        <w:rPr>
          <w:rFonts w:hint="eastAsia"/>
        </w:rPr>
        <w:t>走向一辆高级商务车。不远处，</w:t>
      </w:r>
      <w:r>
        <w:rPr>
          <w:rFonts w:hint="eastAsia"/>
        </w:rPr>
        <w:t>Helen</w:t>
      </w:r>
      <w:r>
        <w:rPr>
          <w:rFonts w:hint="eastAsia"/>
        </w:rPr>
        <w:t>在分发寻子传单，突然</w:t>
      </w:r>
      <w:r>
        <w:rPr>
          <w:rFonts w:hint="eastAsia"/>
        </w:rPr>
        <w:t>Adam</w:t>
      </w:r>
      <w:r>
        <w:rPr>
          <w:rFonts w:hint="eastAsia"/>
        </w:rPr>
        <w:t>停了下来，摸了摸脖子上的吊坠项链。</w:t>
      </w:r>
    </w:p>
    <w:p w14:paraId="1F1BD28F" w14:textId="77777777" w:rsidR="009D3038" w:rsidRDefault="009D3038"/>
    <w:p w14:paraId="1912EEC4" w14:textId="77777777" w:rsidR="009D3038" w:rsidRDefault="00000000">
      <w:bookmarkStart w:id="5" w:name="OLE_LINK6"/>
      <w:r>
        <w:rPr>
          <w:rFonts w:hint="eastAsia"/>
        </w:rPr>
        <w:t>△</w:t>
      </w:r>
      <w:bookmarkEnd w:id="5"/>
      <w:r>
        <w:rPr>
          <w:rFonts w:hint="eastAsia"/>
        </w:rPr>
        <w:t>特写：</w:t>
      </w:r>
      <w:r>
        <w:rPr>
          <w:rFonts w:hint="eastAsia"/>
        </w:rPr>
        <w:t>Helen</w:t>
      </w:r>
      <w:r>
        <w:rPr>
          <w:rFonts w:hint="eastAsia"/>
        </w:rPr>
        <w:t>的同款吊坠项链、</w:t>
      </w:r>
      <w:r>
        <w:rPr>
          <w:rFonts w:hint="eastAsia"/>
        </w:rPr>
        <w:t>Adam</w:t>
      </w:r>
      <w:r>
        <w:rPr>
          <w:rFonts w:hint="eastAsia"/>
        </w:rPr>
        <w:t>的同款吊坠项链。</w:t>
      </w:r>
    </w:p>
    <w:p w14:paraId="78239E26" w14:textId="77777777" w:rsidR="009D3038" w:rsidRDefault="009D3038"/>
    <w:p w14:paraId="7DA03D73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：等等。</w:t>
      </w:r>
    </w:p>
    <w:p w14:paraId="108818BE" w14:textId="77777777" w:rsidR="009D3038" w:rsidRDefault="009D3038"/>
    <w:p w14:paraId="5DB24751" w14:textId="77777777" w:rsidR="009D3038" w:rsidRDefault="00000000">
      <w:r>
        <w:rPr>
          <w:rFonts w:hint="eastAsia"/>
        </w:rPr>
        <w:lastRenderedPageBreak/>
        <w:t>△</w:t>
      </w:r>
      <w:r>
        <w:rPr>
          <w:rFonts w:hint="eastAsia"/>
        </w:rPr>
        <w:t>Adam</w:t>
      </w:r>
      <w:r>
        <w:rPr>
          <w:rFonts w:hint="eastAsia"/>
        </w:rPr>
        <w:t>抬头，向</w:t>
      </w:r>
      <w:r>
        <w:rPr>
          <w:rFonts w:hint="eastAsia"/>
        </w:rPr>
        <w:t>Helen</w:t>
      </w:r>
      <w:r>
        <w:rPr>
          <w:rFonts w:hint="eastAsia"/>
        </w:rPr>
        <w:t>的方向看过去。</w:t>
      </w:r>
    </w:p>
    <w:p w14:paraId="36A855B4" w14:textId="77777777" w:rsidR="009D3038" w:rsidRDefault="009D3038"/>
    <w:p w14:paraId="2F34A3F5" w14:textId="77777777" w:rsidR="009D3038" w:rsidRDefault="00000000">
      <w:pPr>
        <w:rPr>
          <w:highlight w:val="yellow"/>
        </w:rPr>
      </w:pPr>
      <w:r>
        <w:rPr>
          <w:rFonts w:hint="eastAsia"/>
          <w:highlight w:val="yellow"/>
        </w:rPr>
        <w:t>付费点</w:t>
      </w:r>
      <w:r>
        <w:rPr>
          <w:rFonts w:hint="eastAsia"/>
          <w:highlight w:val="yellow"/>
        </w:rPr>
        <w:t>2</w:t>
      </w:r>
    </w:p>
    <w:p w14:paraId="08DFF426" w14:textId="77777777" w:rsidR="009D3038" w:rsidRDefault="009D3038"/>
    <w:p w14:paraId="6C7C9174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集</w:t>
      </w:r>
    </w:p>
    <w:p w14:paraId="3E4CA25B" w14:textId="77777777" w:rsidR="009D3038" w:rsidRDefault="009D3038"/>
    <w:p w14:paraId="045E81FA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  <w:r>
        <w:rPr>
          <w:rFonts w:hint="eastAsia"/>
        </w:rPr>
        <w:t>机场门口广场</w:t>
      </w:r>
    </w:p>
    <w:p w14:paraId="06420652" w14:textId="77777777" w:rsidR="009D3038" w:rsidRDefault="009D3038"/>
    <w:p w14:paraId="0D17690E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看到</w:t>
      </w:r>
      <w:r>
        <w:rPr>
          <w:rFonts w:hint="eastAsia"/>
        </w:rPr>
        <w:t>Adam</w:t>
      </w:r>
      <w:r>
        <w:rPr>
          <w:rFonts w:hint="eastAsia"/>
        </w:rPr>
        <w:t>的时候，想要过来分发传单，</w:t>
      </w:r>
      <w:r>
        <w:rPr>
          <w:rFonts w:hint="eastAsia"/>
        </w:rPr>
        <w:t>Daniel</w:t>
      </w:r>
      <w:r>
        <w:rPr>
          <w:rFonts w:hint="eastAsia"/>
        </w:rPr>
        <w:t>却突然冲过来，一把夺过</w:t>
      </w:r>
      <w:r>
        <w:rPr>
          <w:rFonts w:hint="eastAsia"/>
        </w:rPr>
        <w:t>Helen</w:t>
      </w:r>
      <w:r>
        <w:rPr>
          <w:rFonts w:hint="eastAsia"/>
        </w:rPr>
        <w:t>手里的寻子传单。</w:t>
      </w:r>
      <w:r>
        <w:rPr>
          <w:rFonts w:hint="eastAsia"/>
        </w:rPr>
        <w:t>Daniel</w:t>
      </w:r>
      <w:r>
        <w:rPr>
          <w:rFonts w:hint="eastAsia"/>
        </w:rPr>
        <w:t>正好挡住了</w:t>
      </w:r>
      <w:r>
        <w:rPr>
          <w:rFonts w:hint="eastAsia"/>
        </w:rPr>
        <w:t>Adam</w:t>
      </w:r>
      <w:r>
        <w:rPr>
          <w:rFonts w:hint="eastAsia"/>
        </w:rPr>
        <w:t>的视线。</w:t>
      </w:r>
    </w:p>
    <w:p w14:paraId="728BCAD4" w14:textId="77777777" w:rsidR="009D3038" w:rsidRDefault="009D3038"/>
    <w:p w14:paraId="217E28E4" w14:textId="77777777" w:rsidR="009D3038" w:rsidRDefault="00000000">
      <w:r>
        <w:rPr>
          <w:rFonts w:hint="eastAsia"/>
        </w:rPr>
        <w:t>Susan</w:t>
      </w:r>
      <w:r>
        <w:rPr>
          <w:rFonts w:hint="eastAsia"/>
        </w:rPr>
        <w:t>：怎么了？</w:t>
      </w:r>
    </w:p>
    <w:p w14:paraId="5848144C" w14:textId="77777777" w:rsidR="009D3038" w:rsidRDefault="009D3038"/>
    <w:p w14:paraId="719C0B27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：没什么，走吧。</w:t>
      </w:r>
    </w:p>
    <w:p w14:paraId="69CCC45F" w14:textId="77777777" w:rsidR="009D3038" w:rsidRDefault="009D3038"/>
    <w:p w14:paraId="5BD2AF41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收回了视线，继续朝车的方向走去。另一边，</w:t>
      </w:r>
      <w:r>
        <w:rPr>
          <w:rFonts w:hint="eastAsia"/>
        </w:rPr>
        <w:t>Daniel</w:t>
      </w:r>
      <w:r>
        <w:rPr>
          <w:rFonts w:hint="eastAsia"/>
        </w:rPr>
        <w:t>挥动手中传单、羞恼成怒。</w:t>
      </w:r>
    </w:p>
    <w:p w14:paraId="41F33CEB" w14:textId="77777777" w:rsidR="009D3038" w:rsidRDefault="009D3038"/>
    <w:p w14:paraId="12BA326A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：二婶！你拿着这些破烂干什么！是不是想害死我！你知道那人是谁吗？</w:t>
      </w:r>
      <w:proofErr w:type="spellStart"/>
      <w:r>
        <w:rPr>
          <w:rFonts w:hint="eastAsia"/>
        </w:rPr>
        <w:t>Mr.Hall</w:t>
      </w:r>
      <w:proofErr w:type="spellEnd"/>
      <w:r>
        <w:rPr>
          <w:rFonts w:hint="eastAsia"/>
        </w:rPr>
        <w:t>，我们集团的新任总裁，全世界最富有的男人！</w:t>
      </w:r>
    </w:p>
    <w:p w14:paraId="1B12B7C6" w14:textId="77777777" w:rsidR="009D3038" w:rsidRDefault="009D3038"/>
    <w:p w14:paraId="1AC43A70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（略微期待）：</w:t>
      </w:r>
      <w:r>
        <w:rPr>
          <w:rFonts w:hint="eastAsia"/>
        </w:rPr>
        <w:t>Daniel</w:t>
      </w:r>
      <w:r>
        <w:rPr>
          <w:rFonts w:hint="eastAsia"/>
        </w:rPr>
        <w:t>，是你啊！帮帮二婶……</w:t>
      </w:r>
    </w:p>
    <w:p w14:paraId="30C9DE7C" w14:textId="77777777" w:rsidR="009D3038" w:rsidRDefault="009D3038"/>
    <w:p w14:paraId="4DFD7846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（看向</w:t>
      </w:r>
      <w:r>
        <w:rPr>
          <w:rFonts w:hint="eastAsia"/>
        </w:rPr>
        <w:t>Adam</w:t>
      </w:r>
      <w:r>
        <w:rPr>
          <w:rFonts w:hint="eastAsia"/>
        </w:rPr>
        <w:t>方向）：你们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这样的大人物，肯定见多识广，说不定他见过我的</w:t>
      </w:r>
      <w:r>
        <w:rPr>
          <w:rFonts w:hint="eastAsia"/>
        </w:rPr>
        <w:t>Adam</w:t>
      </w:r>
      <w:r>
        <w:rPr>
          <w:rFonts w:hint="eastAsia"/>
        </w:rPr>
        <w:t>，你让我过去问问……</w:t>
      </w:r>
    </w:p>
    <w:p w14:paraId="1DB2DFB0" w14:textId="77777777" w:rsidR="009D3038" w:rsidRDefault="009D3038"/>
    <w:p w14:paraId="03378854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想要绕过</w:t>
      </w:r>
      <w:r>
        <w:rPr>
          <w:rFonts w:hint="eastAsia"/>
        </w:rPr>
        <w:t>Daniel</w:t>
      </w:r>
      <w:r>
        <w:rPr>
          <w:rFonts w:hint="eastAsia"/>
        </w:rPr>
        <w:t>，走向</w:t>
      </w:r>
      <w:r>
        <w:rPr>
          <w:rFonts w:hint="eastAsia"/>
        </w:rPr>
        <w:t>Adam</w:t>
      </w:r>
      <w:r>
        <w:rPr>
          <w:rFonts w:hint="eastAsia"/>
        </w:rPr>
        <w:t>，但是却被</w:t>
      </w:r>
      <w:r>
        <w:rPr>
          <w:rFonts w:hint="eastAsia"/>
        </w:rPr>
        <w:t>Daniel</w:t>
      </w:r>
      <w:r>
        <w:rPr>
          <w:rFonts w:hint="eastAsia"/>
        </w:rPr>
        <w:t>一把拽住，推倒在地上。</w:t>
      </w:r>
    </w:p>
    <w:p w14:paraId="4E2489B1" w14:textId="77777777" w:rsidR="009D3038" w:rsidRDefault="009D3038"/>
    <w:p w14:paraId="0043463D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Daniel</w:t>
      </w:r>
      <w:r>
        <w:rPr>
          <w:rFonts w:hint="eastAsia"/>
        </w:rPr>
        <w:t>泄愤一般的将一把传单抢过来，撕成上下两半，直接一扔，撒的四周都是。</w:t>
      </w:r>
    </w:p>
    <w:p w14:paraId="67363056" w14:textId="77777777" w:rsidR="009D3038" w:rsidRDefault="009D3038"/>
    <w:p w14:paraId="7623960B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（愤怒）：</w:t>
      </w:r>
      <w:r>
        <w:rPr>
          <w:rFonts w:hint="eastAsia"/>
        </w:rPr>
        <w:t>Helen</w:t>
      </w:r>
      <w:r>
        <w:rPr>
          <w:rFonts w:hint="eastAsia"/>
        </w:rPr>
        <w:t>！你烦不烦啊！遇到人就问</w:t>
      </w:r>
      <w:r>
        <w:rPr>
          <w:rFonts w:hint="eastAsia"/>
        </w:rPr>
        <w:t xml:space="preserve">Adam 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！你是不是忘了！</w:t>
      </w:r>
      <w:r>
        <w:rPr>
          <w:rFonts w:hint="eastAsia"/>
        </w:rPr>
        <w:t>Adam</w:t>
      </w:r>
      <w:r>
        <w:rPr>
          <w:rFonts w:hint="eastAsia"/>
        </w:rPr>
        <w:t>是你自己弄丢的！我爸说，你就是故意的！</w:t>
      </w:r>
    </w:p>
    <w:p w14:paraId="2AF0B518" w14:textId="77777777" w:rsidR="009D3038" w:rsidRDefault="009D3038"/>
    <w:p w14:paraId="7E3BE487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（错愕摇头）：不是这样的，我不是故意的……</w:t>
      </w:r>
    </w:p>
    <w:p w14:paraId="3EB9236E" w14:textId="77777777" w:rsidR="009D3038" w:rsidRDefault="009D3038"/>
    <w:p w14:paraId="458233FB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（猛推</w:t>
      </w:r>
      <w:r>
        <w:rPr>
          <w:rFonts w:hint="eastAsia"/>
        </w:rPr>
        <w:t>Helen</w:t>
      </w:r>
      <w:r>
        <w:rPr>
          <w:rFonts w:hint="eastAsia"/>
        </w:rPr>
        <w:t>）：快点滚！</w:t>
      </w:r>
    </w:p>
    <w:p w14:paraId="495F386D" w14:textId="77777777" w:rsidR="009D3038" w:rsidRDefault="009D3038"/>
    <w:p w14:paraId="69AADC8A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踉跄退后，这个时候她的手机忽然响了起来。</w:t>
      </w:r>
    </w:p>
    <w:p w14:paraId="08E538AA" w14:textId="77777777" w:rsidR="009D3038" w:rsidRDefault="009D3038"/>
    <w:p w14:paraId="2C86EB8C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（接通）：</w:t>
      </w:r>
      <w:r>
        <w:rPr>
          <w:rFonts w:hint="eastAsia"/>
        </w:rPr>
        <w:t>Tom</w:t>
      </w:r>
      <w:r>
        <w:rPr>
          <w:rFonts w:hint="eastAsia"/>
        </w:rPr>
        <w:t>？你怎么回来了？（哭腔）你不说我都忘记了，今天是</w:t>
      </w:r>
      <w:r>
        <w:rPr>
          <w:rFonts w:hint="eastAsia"/>
        </w:rPr>
        <w:t>Adam</w:t>
      </w:r>
      <w:r>
        <w:rPr>
          <w:rFonts w:hint="eastAsia"/>
        </w:rPr>
        <w:t>生日！对，今天我们还是要给</w:t>
      </w:r>
      <w:r>
        <w:rPr>
          <w:rFonts w:hint="eastAsia"/>
        </w:rPr>
        <w:t>Adam</w:t>
      </w:r>
      <w:r>
        <w:rPr>
          <w:rFonts w:hint="eastAsia"/>
        </w:rPr>
        <w:t>过生日，你等我，我马上回来！</w:t>
      </w:r>
    </w:p>
    <w:p w14:paraId="44B92450" w14:textId="77777777" w:rsidR="009D3038" w:rsidRDefault="009D3038"/>
    <w:p w14:paraId="06854B18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扛起一包装满捡来的铝罐和塑料瓶的袋子，转身飞快的离开。</w:t>
      </w:r>
    </w:p>
    <w:p w14:paraId="031CC5F6" w14:textId="77777777" w:rsidR="009D3038" w:rsidRDefault="009D3038"/>
    <w:p w14:paraId="01E07A38" w14:textId="77777777" w:rsidR="009D3038" w:rsidRDefault="00000000">
      <w:r>
        <w:rPr>
          <w:rFonts w:hint="eastAsia"/>
        </w:rPr>
        <w:t>△以此同时，破碎的寻子传单有一张飞到了正要上车的</w:t>
      </w:r>
      <w:r>
        <w:rPr>
          <w:rFonts w:hint="eastAsia"/>
        </w:rPr>
        <w:t>Adam</w:t>
      </w:r>
      <w:r>
        <w:rPr>
          <w:rFonts w:hint="eastAsia"/>
        </w:rPr>
        <w:t>面前，</w:t>
      </w:r>
      <w:r>
        <w:rPr>
          <w:rFonts w:hint="eastAsia"/>
        </w:rPr>
        <w:t>Adam</w:t>
      </w:r>
      <w:r>
        <w:rPr>
          <w:rFonts w:hint="eastAsia"/>
        </w:rPr>
        <w:t>把传单捡起来，</w:t>
      </w:r>
      <w:r>
        <w:rPr>
          <w:rFonts w:hint="eastAsia"/>
        </w:rPr>
        <w:lastRenderedPageBreak/>
        <w:t>拍了拍，展开。</w:t>
      </w:r>
    </w:p>
    <w:p w14:paraId="73CFDAAF" w14:textId="77777777" w:rsidR="009D3038" w:rsidRDefault="009D3038"/>
    <w:p w14:paraId="5DB03DB3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：这是……</w:t>
      </w:r>
    </w:p>
    <w:p w14:paraId="79E60C8B" w14:textId="77777777" w:rsidR="009D3038" w:rsidRDefault="009D3038"/>
    <w:p w14:paraId="50EA9F86" w14:textId="77777777" w:rsidR="009D3038" w:rsidRDefault="00000000">
      <w:pPr>
        <w:rPr>
          <w:highlight w:val="yellow"/>
        </w:rPr>
      </w:pPr>
      <w:r>
        <w:rPr>
          <w:rFonts w:hint="eastAsia"/>
          <w:highlight w:val="yellow"/>
        </w:rPr>
        <w:t>付费点</w:t>
      </w:r>
      <w:r>
        <w:rPr>
          <w:rFonts w:hint="eastAsia"/>
          <w:highlight w:val="yellow"/>
        </w:rPr>
        <w:t>3</w:t>
      </w:r>
    </w:p>
    <w:p w14:paraId="71EA79C6" w14:textId="77777777" w:rsidR="009D3038" w:rsidRDefault="009D3038"/>
    <w:p w14:paraId="4FF1E69C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集</w:t>
      </w:r>
    </w:p>
    <w:p w14:paraId="2B36594D" w14:textId="77777777" w:rsidR="009D3038" w:rsidRDefault="009D3038"/>
    <w:p w14:paraId="0B9E29BE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  <w:r>
        <w:rPr>
          <w:rFonts w:hint="eastAsia"/>
        </w:rPr>
        <w:t>机场门口广场</w:t>
      </w:r>
    </w:p>
    <w:p w14:paraId="636AFA65" w14:textId="77777777" w:rsidR="009D3038" w:rsidRDefault="009D3038"/>
    <w:p w14:paraId="4655E23D" w14:textId="77777777" w:rsidR="009D3038" w:rsidRDefault="00000000">
      <w:r>
        <w:rPr>
          <w:rFonts w:hint="eastAsia"/>
        </w:rPr>
        <w:t>△半张传单上，有寻子启示的内容，还有半张照片，只能看到上半边脸，</w:t>
      </w:r>
      <w:r>
        <w:rPr>
          <w:rFonts w:hint="eastAsia"/>
        </w:rPr>
        <w:t>Adam</w:t>
      </w:r>
      <w:r>
        <w:rPr>
          <w:rFonts w:hint="eastAsia"/>
        </w:rPr>
        <w:t>看着传单愣了一下，皱起眉头。</w:t>
      </w:r>
    </w:p>
    <w:p w14:paraId="4F0336A3" w14:textId="77777777" w:rsidR="009D3038" w:rsidRDefault="009D3038"/>
    <w:p w14:paraId="7659A5FE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：怎么这小男孩，和我小时候长得有点像……该不会是……</w:t>
      </w:r>
    </w:p>
    <w:p w14:paraId="421C130C" w14:textId="77777777" w:rsidR="009D3038" w:rsidRDefault="009D3038"/>
    <w:p w14:paraId="61CEE316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反应过来，飞快的向着四周张望，但是这个时候</w:t>
      </w:r>
      <w:r>
        <w:rPr>
          <w:rFonts w:hint="eastAsia"/>
        </w:rPr>
        <w:t>Helen</w:t>
      </w:r>
      <w:r>
        <w:rPr>
          <w:rFonts w:hint="eastAsia"/>
        </w:rPr>
        <w:t>已经离开了，他什么都没看到。</w:t>
      </w:r>
    </w:p>
    <w:p w14:paraId="7BE36D54" w14:textId="77777777" w:rsidR="009D3038" w:rsidRDefault="009D3038"/>
    <w:p w14:paraId="778FB58C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（沉声）：</w:t>
      </w:r>
      <w:r>
        <w:rPr>
          <w:rFonts w:hint="eastAsia"/>
        </w:rPr>
        <w:t>Susan</w:t>
      </w:r>
      <w:r>
        <w:rPr>
          <w:rFonts w:hint="eastAsia"/>
        </w:rPr>
        <w:t>，让人去查一下，发传单的是什么人。</w:t>
      </w:r>
    </w:p>
    <w:p w14:paraId="2F209526" w14:textId="77777777" w:rsidR="009D3038" w:rsidRDefault="009D3038"/>
    <w:p w14:paraId="490230EA" w14:textId="77777777" w:rsidR="009D3038" w:rsidRDefault="00000000">
      <w:r>
        <w:rPr>
          <w:rFonts w:hint="eastAsia"/>
        </w:rPr>
        <w:t>Susan</w:t>
      </w:r>
      <w:r>
        <w:rPr>
          <w:rFonts w:hint="eastAsia"/>
        </w:rPr>
        <w:t>（恭敬）：我这就安排，应该很快就有结果。</w:t>
      </w:r>
    </w:p>
    <w:p w14:paraId="161FE744" w14:textId="77777777" w:rsidR="009D3038" w:rsidRDefault="009D3038"/>
    <w:p w14:paraId="5FC1A02A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（点了点头）：你留下来等消息，我先去拆迁现场看看，有消息第一时间通知我。</w:t>
      </w:r>
    </w:p>
    <w:p w14:paraId="18A5B75C" w14:textId="77777777" w:rsidR="009D3038" w:rsidRDefault="009D3038"/>
    <w:p w14:paraId="74CD8FEE" w14:textId="77777777" w:rsidR="009D3038" w:rsidRDefault="00000000">
      <w:r>
        <w:rPr>
          <w:rFonts w:hint="eastAsia"/>
        </w:rPr>
        <w:t>Susan</w:t>
      </w:r>
      <w:r>
        <w:rPr>
          <w:rFonts w:hint="eastAsia"/>
        </w:rPr>
        <w:t>（恭敬）：是！</w:t>
      </w:r>
    </w:p>
    <w:p w14:paraId="62784427" w14:textId="77777777" w:rsidR="009D3038" w:rsidRDefault="009D3038"/>
    <w:p w14:paraId="185D70C5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Susan</w:t>
      </w:r>
      <w:r>
        <w:rPr>
          <w:rFonts w:hint="eastAsia"/>
        </w:rPr>
        <w:t>为</w:t>
      </w:r>
      <w:r>
        <w:rPr>
          <w:rFonts w:hint="eastAsia"/>
        </w:rPr>
        <w:t>Adam</w:t>
      </w:r>
      <w:r>
        <w:rPr>
          <w:rFonts w:hint="eastAsia"/>
        </w:rPr>
        <w:t>拉开了车门，</w:t>
      </w:r>
      <w:r>
        <w:rPr>
          <w:rFonts w:hint="eastAsia"/>
        </w:rPr>
        <w:t>Adam</w:t>
      </w:r>
      <w:r>
        <w:rPr>
          <w:rFonts w:hint="eastAsia"/>
        </w:rPr>
        <w:t>点了点头坐上车，车子缓缓启动，</w:t>
      </w:r>
      <w:r>
        <w:rPr>
          <w:rFonts w:hint="eastAsia"/>
        </w:rPr>
        <w:t>Adam</w:t>
      </w:r>
      <w:r>
        <w:rPr>
          <w:rFonts w:hint="eastAsia"/>
        </w:rPr>
        <w:t>靠坐座位上闭目养神。</w:t>
      </w:r>
    </w:p>
    <w:p w14:paraId="26DE61DC" w14:textId="77777777" w:rsidR="009D3038" w:rsidRDefault="009D3038"/>
    <w:p w14:paraId="28616945" w14:textId="77777777" w:rsidR="009D3038" w:rsidRDefault="00000000">
      <w:r>
        <w:rPr>
          <w:rFonts w:hint="eastAsia"/>
        </w:rPr>
        <w:t>△闪回：幼年</w:t>
      </w:r>
      <w:r>
        <w:rPr>
          <w:rFonts w:hint="eastAsia"/>
        </w:rPr>
        <w:t>Adam</w:t>
      </w:r>
      <w:r>
        <w:rPr>
          <w:rFonts w:hint="eastAsia"/>
        </w:rPr>
        <w:t>的第一视角，他扑向一个女人怀里，喊着“妈妈！妈妈！”（这里</w:t>
      </w:r>
      <w:r>
        <w:rPr>
          <w:rFonts w:hint="eastAsia"/>
        </w:rPr>
        <w:t>Helen</w:t>
      </w:r>
      <w:r>
        <w:rPr>
          <w:rFonts w:hint="eastAsia"/>
        </w:rPr>
        <w:t>的形象模糊化，这个画面后面还要用，拍一个清晰的，这里稍微模糊就行。）</w:t>
      </w:r>
    </w:p>
    <w:p w14:paraId="4095A957" w14:textId="77777777" w:rsidR="009D3038" w:rsidRDefault="00000000">
      <w:r>
        <w:rPr>
          <w:rFonts w:hint="eastAsia"/>
        </w:rPr>
        <w:t>闪回结束</w:t>
      </w:r>
    </w:p>
    <w:p w14:paraId="19082E16" w14:textId="77777777" w:rsidR="009D3038" w:rsidRDefault="009D3038"/>
    <w:p w14:paraId="36410677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骤然惊醒，他握着吊坠项链喃喃自语。</w:t>
      </w:r>
    </w:p>
    <w:p w14:paraId="24FC04C9" w14:textId="77777777" w:rsidR="009D3038" w:rsidRDefault="009D3038"/>
    <w:p w14:paraId="288B6BD7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：爸妈，你们就在这个小镇吗？你们过的好吗？我好想你们啊……</w:t>
      </w:r>
    </w:p>
    <w:p w14:paraId="2766F2FE" w14:textId="77777777" w:rsidR="009D3038" w:rsidRDefault="009D3038"/>
    <w:p w14:paraId="30AB3D00" w14:textId="77777777" w:rsidR="009D3038" w:rsidRDefault="00000000">
      <w:r>
        <w:rPr>
          <w:rFonts w:hint="eastAsia"/>
        </w:rPr>
        <w:t>△车窗外，</w:t>
      </w:r>
      <w:r>
        <w:rPr>
          <w:rFonts w:hint="eastAsia"/>
        </w:rPr>
        <w:t>Helen</w:t>
      </w:r>
      <w:r>
        <w:rPr>
          <w:rFonts w:hint="eastAsia"/>
        </w:rPr>
        <w:t>扛着一包捡来的空瓶子，手里拿着传单，正艰难的走向另外一个方向，跟</w:t>
      </w:r>
      <w:r>
        <w:rPr>
          <w:rFonts w:hint="eastAsia"/>
        </w:rPr>
        <w:t>Adam</w:t>
      </w:r>
      <w:r>
        <w:rPr>
          <w:rFonts w:hint="eastAsia"/>
        </w:rPr>
        <w:t>的车正好错过。</w:t>
      </w:r>
    </w:p>
    <w:p w14:paraId="2B9081DE" w14:textId="77777777" w:rsidR="009D3038" w:rsidRDefault="009D3038"/>
    <w:p w14:paraId="5B602071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（握着吊坠项链）：</w:t>
      </w:r>
      <w:r>
        <w:rPr>
          <w:rFonts w:hint="eastAsia"/>
        </w:rPr>
        <w:t>Adam</w:t>
      </w:r>
      <w:r>
        <w:rPr>
          <w:rFonts w:hint="eastAsia"/>
        </w:rPr>
        <w:t>，今天是你二十四岁生日了……你到底在哪里……妈好想你……</w:t>
      </w:r>
    </w:p>
    <w:p w14:paraId="37A118EA" w14:textId="77777777" w:rsidR="009D3038" w:rsidRDefault="009D3038"/>
    <w:p w14:paraId="5CBB447C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Cross-Cutting</w:t>
      </w:r>
      <w:r>
        <w:rPr>
          <w:rFonts w:hint="eastAsia"/>
        </w:rPr>
        <w:t>：握着吊坠项链的</w:t>
      </w:r>
      <w:r>
        <w:rPr>
          <w:rFonts w:hint="eastAsia"/>
        </w:rPr>
        <w:t>Adam</w:t>
      </w:r>
      <w:r>
        <w:rPr>
          <w:rFonts w:hint="eastAsia"/>
        </w:rPr>
        <w:t>和握着吊坠项链</w:t>
      </w:r>
      <w:r>
        <w:rPr>
          <w:rFonts w:hint="eastAsia"/>
        </w:rPr>
        <w:t>Helen</w:t>
      </w:r>
      <w:r>
        <w:rPr>
          <w:rFonts w:hint="eastAsia"/>
        </w:rPr>
        <w:t>同时出现，而后错开。</w:t>
      </w:r>
    </w:p>
    <w:p w14:paraId="67CB4FE3" w14:textId="77777777" w:rsidR="009D3038" w:rsidRDefault="009D3038"/>
    <w:p w14:paraId="1D7801A7" w14:textId="77777777" w:rsidR="009D3038" w:rsidRDefault="009D3038"/>
    <w:p w14:paraId="652E07E9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集</w:t>
      </w:r>
    </w:p>
    <w:p w14:paraId="5B709F11" w14:textId="77777777" w:rsidR="009D3038" w:rsidRDefault="009D3038"/>
    <w:p w14:paraId="22C8F61B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Tom</w:t>
      </w:r>
      <w:r>
        <w:rPr>
          <w:rFonts w:hint="eastAsia"/>
        </w:rPr>
        <w:t>家门口</w:t>
      </w:r>
    </w:p>
    <w:p w14:paraId="72867A27" w14:textId="77777777" w:rsidR="009D3038" w:rsidRDefault="009D3038"/>
    <w:p w14:paraId="180D3370" w14:textId="77777777" w:rsidR="009D3038" w:rsidRDefault="00000000">
      <w:r>
        <w:rPr>
          <w:rFonts w:hint="eastAsia"/>
        </w:rPr>
        <w:t>△一座老旧的平房，门口堆放着不少瓶子、纸箱之类的，</w:t>
      </w:r>
      <w:r>
        <w:rPr>
          <w:rFonts w:hint="eastAsia"/>
        </w:rPr>
        <w:t>Tom</w:t>
      </w:r>
      <w:r>
        <w:rPr>
          <w:rFonts w:hint="eastAsia"/>
        </w:rPr>
        <w:t>的摩托（破旧）停在门口。</w:t>
      </w:r>
    </w:p>
    <w:p w14:paraId="025C7683" w14:textId="77777777" w:rsidR="009D3038" w:rsidRDefault="009D3038"/>
    <w:p w14:paraId="50FA2FF3" w14:textId="77777777" w:rsidR="009D3038" w:rsidRDefault="00000000">
      <w:r>
        <w:rPr>
          <w:rFonts w:hint="eastAsia"/>
        </w:rPr>
        <w:t xml:space="preserve">2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Tom</w:t>
      </w:r>
      <w:r>
        <w:rPr>
          <w:rFonts w:hint="eastAsia"/>
        </w:rPr>
        <w:t>家客厅</w:t>
      </w:r>
    </w:p>
    <w:p w14:paraId="3FC08AC9" w14:textId="77777777" w:rsidR="009D3038" w:rsidRDefault="009D3038"/>
    <w:p w14:paraId="6B8AD92F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坐在一张破旧的沙发上，皱着眉捏着自己酸痛的腿，</w:t>
      </w:r>
      <w:r>
        <w:rPr>
          <w:rFonts w:hint="eastAsia"/>
        </w:rPr>
        <w:t>Helen</w:t>
      </w:r>
      <w:r>
        <w:rPr>
          <w:rFonts w:hint="eastAsia"/>
        </w:rPr>
        <w:t>走过来，放下装着塑料瓶的袋子。</w:t>
      </w:r>
    </w:p>
    <w:p w14:paraId="731D395F" w14:textId="77777777" w:rsidR="009D3038" w:rsidRDefault="009D3038"/>
    <w:p w14:paraId="5216C005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（期待、紧张）：孩她爸，这一次出去，有没有……</w:t>
      </w:r>
    </w:p>
    <w:p w14:paraId="4BCA6E10" w14:textId="77777777" w:rsidR="009D3038" w:rsidRDefault="009D3038"/>
    <w:p w14:paraId="3EC2FDC4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Tom</w:t>
      </w:r>
      <w:r>
        <w:rPr>
          <w:rFonts w:hint="eastAsia"/>
        </w:rPr>
        <w:t>神色难看地摇头。</w:t>
      </w:r>
    </w:p>
    <w:p w14:paraId="6A9F2AEB" w14:textId="77777777" w:rsidR="009D3038" w:rsidRDefault="009D3038"/>
    <w:p w14:paraId="16E52F5F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（深吸一口气）：没事，孩子今年就二十四了！说不定给他过完今天的生日！他自己就回来找我们的！</w:t>
      </w:r>
    </w:p>
    <w:p w14:paraId="4E0EC4F5" w14:textId="77777777" w:rsidR="009D3038" w:rsidRDefault="009D3038"/>
    <w:p w14:paraId="217BE261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（苦笑）：是啊！（声音逐渐带着哭腔）说不定都娶老婆了，我们都能抱大孙子了……</w:t>
      </w:r>
    </w:p>
    <w:p w14:paraId="39956ADD" w14:textId="77777777" w:rsidR="009D3038" w:rsidRDefault="009D3038"/>
    <w:p w14:paraId="5D1A4A61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说完，就哭了起来，</w:t>
      </w:r>
      <w:r>
        <w:rPr>
          <w:rFonts w:hint="eastAsia"/>
        </w:rPr>
        <w:t>Tom</w:t>
      </w:r>
      <w:r>
        <w:rPr>
          <w:rFonts w:hint="eastAsia"/>
        </w:rPr>
        <w:t>起身搂着她，互相安慰。</w:t>
      </w:r>
    </w:p>
    <w:p w14:paraId="1DBE8A6D" w14:textId="77777777" w:rsidR="009D3038" w:rsidRDefault="009D3038"/>
    <w:p w14:paraId="6D1621E9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（轻声）：没事！没事！我就不信走遍全国，都找不到我儿子！</w:t>
      </w:r>
    </w:p>
    <w:p w14:paraId="7CF152C6" w14:textId="77777777" w:rsidR="009D3038" w:rsidRDefault="009D3038"/>
    <w:p w14:paraId="3C973F45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（叹了一口气）：大哥刚才跟我打电话，说他们一家要过来。</w:t>
      </w:r>
    </w:p>
    <w:p w14:paraId="78B358EA" w14:textId="77777777" w:rsidR="009D3038" w:rsidRDefault="009D3038"/>
    <w:p w14:paraId="41ED3A91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（一愣）：他们都多少年没登过我们家的门了，今天居然来给</w:t>
      </w:r>
      <w:r>
        <w:rPr>
          <w:rFonts w:hint="eastAsia"/>
        </w:rPr>
        <w:t>Adam</w:t>
      </w:r>
      <w:r>
        <w:rPr>
          <w:rFonts w:hint="eastAsia"/>
        </w:rPr>
        <w:t>过生日？（微笑）我去准备一下！我还攒钱买了个大蛋糕呢！</w:t>
      </w:r>
    </w:p>
    <w:p w14:paraId="6F3D4A54" w14:textId="77777777" w:rsidR="009D3038" w:rsidRDefault="009D3038"/>
    <w:p w14:paraId="6CB81038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顺手拿了一件围裙穿上，然后看了一眼吊坠项链，塞进衣服里，然后朝厨房走去。</w:t>
      </w:r>
    </w:p>
    <w:p w14:paraId="2DD1690E" w14:textId="77777777" w:rsidR="009D3038" w:rsidRDefault="009D3038"/>
    <w:p w14:paraId="2C8F7950" w14:textId="77777777" w:rsidR="009D3038" w:rsidRDefault="00000000">
      <w:r>
        <w:rPr>
          <w:rFonts w:hint="eastAsia"/>
        </w:rPr>
        <w:t>△很快，</w:t>
      </w:r>
      <w:r>
        <w:rPr>
          <w:rFonts w:hint="eastAsia"/>
        </w:rPr>
        <w:t>Helen</w:t>
      </w:r>
      <w:r>
        <w:rPr>
          <w:rFonts w:hint="eastAsia"/>
        </w:rPr>
        <w:t>准备了简陋的饭菜，中间放着一个对比强烈的精美蛋糕。</w:t>
      </w:r>
    </w:p>
    <w:p w14:paraId="34F9E7FF" w14:textId="77777777" w:rsidR="009D3038" w:rsidRDefault="009D3038"/>
    <w:p w14:paraId="7764C21F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（微笑）：这都是</w:t>
      </w:r>
      <w:r>
        <w:rPr>
          <w:rFonts w:hint="eastAsia"/>
        </w:rPr>
        <w:t>Adam</w:t>
      </w:r>
      <w:r>
        <w:rPr>
          <w:rFonts w:hint="eastAsia"/>
        </w:rPr>
        <w:t>爱吃的东西。</w:t>
      </w:r>
    </w:p>
    <w:p w14:paraId="67C8B138" w14:textId="77777777" w:rsidR="009D3038" w:rsidRDefault="009D3038"/>
    <w:p w14:paraId="1D85C3EA" w14:textId="77777777" w:rsidR="009D3038" w:rsidRDefault="00000000">
      <w:bookmarkStart w:id="6" w:name="OLE_LINK7"/>
      <w:r>
        <w:rPr>
          <w:rFonts w:hint="eastAsia"/>
        </w:rPr>
        <w:t>△</w:t>
      </w:r>
      <w:bookmarkEnd w:id="6"/>
      <w:r>
        <w:rPr>
          <w:rFonts w:hint="eastAsia"/>
        </w:rPr>
        <w:t>门口传来了汽车刹车的声音，</w:t>
      </w:r>
      <w:r>
        <w:rPr>
          <w:rFonts w:hint="eastAsia"/>
        </w:rPr>
        <w:t>Tom</w:t>
      </w:r>
      <w:r>
        <w:rPr>
          <w:rFonts w:hint="eastAsia"/>
        </w:rPr>
        <w:t>紧张地站起身来。</w:t>
      </w:r>
    </w:p>
    <w:p w14:paraId="2B9DB449" w14:textId="77777777" w:rsidR="009D3038" w:rsidRDefault="009D3038"/>
    <w:p w14:paraId="0A286C20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：应该是大哥他们一家来了！</w:t>
      </w:r>
    </w:p>
    <w:p w14:paraId="693CA691" w14:textId="77777777" w:rsidR="009D3038" w:rsidRDefault="009D3038"/>
    <w:p w14:paraId="1E03B10A" w14:textId="77777777" w:rsidR="009D3038" w:rsidRDefault="00000000">
      <w:r>
        <w:rPr>
          <w:rFonts w:hint="eastAsia"/>
        </w:rPr>
        <w:t xml:space="preserve">3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Tom</w:t>
      </w:r>
      <w:r>
        <w:rPr>
          <w:rFonts w:hint="eastAsia"/>
        </w:rPr>
        <w:t>家附近街口</w:t>
      </w:r>
    </w:p>
    <w:p w14:paraId="45A5815A" w14:textId="77777777" w:rsidR="009D3038" w:rsidRDefault="009D3038"/>
    <w:p w14:paraId="71FA18DD" w14:textId="77777777" w:rsidR="009D3038" w:rsidRDefault="00000000">
      <w:r>
        <w:rPr>
          <w:rFonts w:hint="eastAsia"/>
        </w:rPr>
        <w:lastRenderedPageBreak/>
        <w:t>△街口，</w:t>
      </w:r>
      <w:r>
        <w:rPr>
          <w:rFonts w:hint="eastAsia"/>
        </w:rPr>
        <w:t>Adam</w:t>
      </w:r>
      <w:r>
        <w:rPr>
          <w:rFonts w:hint="eastAsia"/>
        </w:rPr>
        <w:t>乘坐的商务车停下，坐在前排副驾驶位置的</w:t>
      </w:r>
      <w:r>
        <w:rPr>
          <w:rFonts w:hint="eastAsia"/>
        </w:rPr>
        <w:t>Steven</w:t>
      </w:r>
      <w:r>
        <w:rPr>
          <w:rFonts w:hint="eastAsia"/>
        </w:rPr>
        <w:t>转过头恭敬道。</w:t>
      </w:r>
    </w:p>
    <w:p w14:paraId="08B5EC03" w14:textId="77777777" w:rsidR="009D3038" w:rsidRDefault="009D3038"/>
    <w:p w14:paraId="3BD78681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</w:t>
      </w:r>
      <w:r>
        <w:rPr>
          <w:rFonts w:hint="eastAsia"/>
        </w:rPr>
        <w:t>Boss</w:t>
      </w:r>
      <w:r>
        <w:rPr>
          <w:rFonts w:hint="eastAsia"/>
        </w:rPr>
        <w:t>，到了！</w:t>
      </w:r>
    </w:p>
    <w:p w14:paraId="56BBBDEB" w14:textId="77777777" w:rsidR="009D3038" w:rsidRDefault="009D3038"/>
    <w:p w14:paraId="4647B7D0" w14:textId="77777777" w:rsidR="009D3038" w:rsidRDefault="009D3038"/>
    <w:p w14:paraId="6815487E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集</w:t>
      </w:r>
    </w:p>
    <w:p w14:paraId="1DD156ED" w14:textId="77777777" w:rsidR="009D3038" w:rsidRDefault="009D3038"/>
    <w:p w14:paraId="1BD2BD3A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Tom</w:t>
      </w:r>
      <w:r>
        <w:rPr>
          <w:rFonts w:hint="eastAsia"/>
        </w:rPr>
        <w:t>家附近街口</w:t>
      </w:r>
    </w:p>
    <w:p w14:paraId="4D6521C2" w14:textId="77777777" w:rsidR="009D3038" w:rsidRDefault="009D3038"/>
    <w:p w14:paraId="7FE2210F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Steven</w:t>
      </w:r>
      <w:r>
        <w:rPr>
          <w:rFonts w:hint="eastAsia"/>
        </w:rPr>
        <w:t>恭敬地打开后车门，</w:t>
      </w:r>
      <w:r>
        <w:rPr>
          <w:rFonts w:hint="eastAsia"/>
        </w:rPr>
        <w:t>Adam</w:t>
      </w:r>
      <w:r>
        <w:rPr>
          <w:rFonts w:hint="eastAsia"/>
        </w:rPr>
        <w:t>从车上下来，</w:t>
      </w:r>
      <w:r>
        <w:rPr>
          <w:rFonts w:hint="eastAsia"/>
        </w:rPr>
        <w:t>Adam</w:t>
      </w:r>
      <w:r>
        <w:rPr>
          <w:rFonts w:hint="eastAsia"/>
        </w:rPr>
        <w:t>和</w:t>
      </w:r>
      <w:r>
        <w:rPr>
          <w:rFonts w:hint="eastAsia"/>
        </w:rPr>
        <w:t>Steven</w:t>
      </w:r>
      <w:r>
        <w:rPr>
          <w:rFonts w:hint="eastAsia"/>
        </w:rPr>
        <w:t>都换上了简装，穿上了高可见度背心，</w:t>
      </w:r>
      <w:r>
        <w:rPr>
          <w:rFonts w:hint="eastAsia"/>
        </w:rPr>
        <w:t>Adam</w:t>
      </w:r>
      <w:r>
        <w:rPr>
          <w:rFonts w:hint="eastAsia"/>
        </w:rPr>
        <w:t>把吊坠项链塞进衣服里。</w:t>
      </w:r>
      <w:r>
        <w:rPr>
          <w:rFonts w:hint="eastAsia"/>
        </w:rPr>
        <w:t>Steven</w:t>
      </w:r>
      <w:r>
        <w:rPr>
          <w:rFonts w:hint="eastAsia"/>
        </w:rPr>
        <w:t>将一个安全帽递给</w:t>
      </w:r>
      <w:r>
        <w:rPr>
          <w:rFonts w:hint="eastAsia"/>
        </w:rPr>
        <w:t>Adam</w:t>
      </w:r>
      <w:r>
        <w:rPr>
          <w:rFonts w:hint="eastAsia"/>
        </w:rPr>
        <w:t>。</w:t>
      </w:r>
    </w:p>
    <w:p w14:paraId="2835B27F" w14:textId="77777777" w:rsidR="009D3038" w:rsidRDefault="009D3038"/>
    <w:p w14:paraId="46A02823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（看向四周）：这里就是拆迁区？那户拒绝拆迁的人家在哪里？</w:t>
      </w:r>
    </w:p>
    <w:p w14:paraId="1A274FFF" w14:textId="77777777" w:rsidR="009D3038" w:rsidRDefault="009D3038"/>
    <w:p w14:paraId="1E18374D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（恭敬）：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，刚刚下面的人汇报，我们</w:t>
      </w:r>
      <w:r>
        <w:rPr>
          <w:rFonts w:hint="eastAsia"/>
        </w:rPr>
        <w:t>Camden</w:t>
      </w:r>
      <w:r>
        <w:rPr>
          <w:rFonts w:hint="eastAsia"/>
        </w:rPr>
        <w:t>分公司一个经理是那户人家的侄子，他主动请缨要再去劝劝。</w:t>
      </w:r>
    </w:p>
    <w:p w14:paraId="6F67640B" w14:textId="77777777" w:rsidR="009D3038" w:rsidRDefault="009D3038"/>
    <w:p w14:paraId="5D03243B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（点了点头）：行，那让他试试。（看了看四周）我自己随便逛逛，散散心，有消息通知我。</w:t>
      </w:r>
    </w:p>
    <w:p w14:paraId="38EA6867" w14:textId="77777777" w:rsidR="009D3038" w:rsidRDefault="009D3038"/>
    <w:p w14:paraId="281EC88F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（恭敬）：是！</w:t>
      </w:r>
    </w:p>
    <w:p w14:paraId="1B50A55B" w14:textId="77777777" w:rsidR="009D3038" w:rsidRDefault="009D3038"/>
    <w:p w14:paraId="7DD1EC71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挥了挥手，朝一个方向走去，</w:t>
      </w:r>
      <w:r>
        <w:rPr>
          <w:rFonts w:hint="eastAsia"/>
        </w:rPr>
        <w:t>Steven</w:t>
      </w:r>
      <w:r>
        <w:rPr>
          <w:rFonts w:hint="eastAsia"/>
        </w:rPr>
        <w:t>也不敢跟上。</w:t>
      </w:r>
    </w:p>
    <w:p w14:paraId="5798D963" w14:textId="77777777" w:rsidR="009D3038" w:rsidRDefault="009D3038"/>
    <w:p w14:paraId="5C2E92D5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走到一株树面前突然停下，伸手摩梭着树杆，闭上眼睛，陷入了回忆之中。</w:t>
      </w:r>
    </w:p>
    <w:p w14:paraId="22A341AB" w14:textId="77777777" w:rsidR="009D3038" w:rsidRDefault="009D3038"/>
    <w:p w14:paraId="199FFF5B" w14:textId="77777777" w:rsidR="009D3038" w:rsidRDefault="00000000">
      <w:r>
        <w:rPr>
          <w:rFonts w:hint="eastAsia"/>
        </w:rPr>
        <w:t>△闪回：幼年</w:t>
      </w:r>
      <w:r>
        <w:rPr>
          <w:rFonts w:hint="eastAsia"/>
        </w:rPr>
        <w:t>Adam</w:t>
      </w:r>
      <w:r>
        <w:rPr>
          <w:rFonts w:hint="eastAsia"/>
        </w:rPr>
        <w:t>绕着树，追着一个女人，口中喊“妈妈！妈妈！”</w:t>
      </w:r>
    </w:p>
    <w:p w14:paraId="7FEBB754" w14:textId="77777777" w:rsidR="009D3038" w:rsidRDefault="009D3038"/>
    <w:p w14:paraId="5E94AAEC" w14:textId="77777777" w:rsidR="009D3038" w:rsidRDefault="00000000">
      <w:r>
        <w:rPr>
          <w:rFonts w:hint="eastAsia"/>
        </w:rPr>
        <w:t>△回忆结束，</w:t>
      </w:r>
      <w:r>
        <w:rPr>
          <w:rFonts w:hint="eastAsia"/>
        </w:rPr>
        <w:t>Adam</w:t>
      </w:r>
      <w:r>
        <w:rPr>
          <w:rFonts w:hint="eastAsia"/>
        </w:rPr>
        <w:t>猛地睁开眼睛，神色有点难看，下意识看向了远处</w:t>
      </w:r>
      <w:r>
        <w:rPr>
          <w:rFonts w:hint="eastAsia"/>
        </w:rPr>
        <w:t>Tom</w:t>
      </w:r>
      <w:r>
        <w:rPr>
          <w:rFonts w:hint="eastAsia"/>
        </w:rPr>
        <w:t>的家的方向。</w:t>
      </w:r>
    </w:p>
    <w:p w14:paraId="78288DC9" w14:textId="77777777" w:rsidR="009D3038" w:rsidRDefault="009D3038"/>
    <w:p w14:paraId="7993C029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（喃喃自语）：这个地方，好熟悉的感觉……</w:t>
      </w:r>
    </w:p>
    <w:p w14:paraId="4807C99F" w14:textId="77777777" w:rsidR="009D3038" w:rsidRDefault="009D3038"/>
    <w:p w14:paraId="1F82454E" w14:textId="77777777" w:rsidR="009D3038" w:rsidRDefault="00000000">
      <w:r>
        <w:rPr>
          <w:rFonts w:hint="eastAsia"/>
        </w:rPr>
        <w:t xml:space="preserve">2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Tom</w:t>
      </w:r>
      <w:r>
        <w:rPr>
          <w:rFonts w:hint="eastAsia"/>
        </w:rPr>
        <w:t>家客厅</w:t>
      </w:r>
    </w:p>
    <w:p w14:paraId="586CB435" w14:textId="77777777" w:rsidR="009D3038" w:rsidRDefault="009D3038"/>
    <w:p w14:paraId="229B4EE2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Tom</w:t>
      </w:r>
      <w:r>
        <w:rPr>
          <w:rFonts w:hint="eastAsia"/>
        </w:rPr>
        <w:t>打开门，</w:t>
      </w:r>
      <w:r>
        <w:rPr>
          <w:rFonts w:hint="eastAsia"/>
        </w:rPr>
        <w:t>Paul</w:t>
      </w:r>
      <w:r>
        <w:rPr>
          <w:rFonts w:hint="eastAsia"/>
        </w:rPr>
        <w:t>和他的老婆</w:t>
      </w:r>
      <w:r>
        <w:rPr>
          <w:rFonts w:hint="eastAsia"/>
        </w:rPr>
        <w:t>Amada</w:t>
      </w:r>
      <w:r>
        <w:rPr>
          <w:rFonts w:hint="eastAsia"/>
        </w:rPr>
        <w:t>（</w:t>
      </w:r>
      <w:r>
        <w:rPr>
          <w:rFonts w:hint="eastAsia"/>
        </w:rPr>
        <w:t>48</w:t>
      </w:r>
      <w:r>
        <w:rPr>
          <w:rFonts w:hint="eastAsia"/>
        </w:rPr>
        <w:t>岁），以及他的儿子</w:t>
      </w:r>
      <w:r>
        <w:rPr>
          <w:rFonts w:hint="eastAsia"/>
        </w:rPr>
        <w:t>Daniel</w:t>
      </w:r>
      <w:r>
        <w:rPr>
          <w:rFonts w:hint="eastAsia"/>
        </w:rPr>
        <w:t>一脸嫌弃和不耐烦地走进了客厅。</w:t>
      </w:r>
    </w:p>
    <w:p w14:paraId="3B162C77" w14:textId="77777777" w:rsidR="009D3038" w:rsidRDefault="009D3038"/>
    <w:p w14:paraId="469B6A76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：大哥，你们来了。</w:t>
      </w:r>
    </w:p>
    <w:p w14:paraId="49DEBAD1" w14:textId="77777777" w:rsidR="009D3038" w:rsidRDefault="009D3038"/>
    <w:p w14:paraId="6E21670A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：快请坐，快请坐。</w:t>
      </w:r>
    </w:p>
    <w:p w14:paraId="0F6F5064" w14:textId="77777777" w:rsidR="009D3038" w:rsidRDefault="009D3038"/>
    <w:p w14:paraId="325AC4A7" w14:textId="77777777" w:rsidR="009D3038" w:rsidRDefault="00000000">
      <w:r>
        <w:rPr>
          <w:rFonts w:hint="eastAsia"/>
        </w:rPr>
        <w:t>Paul</w:t>
      </w:r>
      <w:r>
        <w:rPr>
          <w:rFonts w:hint="eastAsia"/>
        </w:rPr>
        <w:t>（嫌弃）：坐什么坐，老二，弟妹，你们这搞的什么菜啊……</w:t>
      </w:r>
    </w:p>
    <w:p w14:paraId="02692147" w14:textId="77777777" w:rsidR="009D3038" w:rsidRDefault="009D3038"/>
    <w:p w14:paraId="010D7698" w14:textId="77777777" w:rsidR="009D3038" w:rsidRDefault="00000000">
      <w:bookmarkStart w:id="7" w:name="OLE_LINK8"/>
      <w:r>
        <w:rPr>
          <w:rFonts w:hint="eastAsia"/>
        </w:rPr>
        <w:t>△</w:t>
      </w:r>
      <w:bookmarkEnd w:id="7"/>
      <w:r>
        <w:rPr>
          <w:rFonts w:hint="eastAsia"/>
        </w:rPr>
        <w:t>Paul</w:t>
      </w:r>
      <w:r>
        <w:rPr>
          <w:rFonts w:hint="eastAsia"/>
        </w:rPr>
        <w:t>走上前去嫌弃的用叉子翻腾几下菜，把叉子摔在桌子上。</w:t>
      </w:r>
    </w:p>
    <w:p w14:paraId="5F6E0A25" w14:textId="77777777" w:rsidR="009D3038" w:rsidRDefault="009D3038"/>
    <w:p w14:paraId="0FEA886D" w14:textId="77777777" w:rsidR="009D3038" w:rsidRDefault="00000000">
      <w:r>
        <w:rPr>
          <w:rFonts w:hint="eastAsia"/>
        </w:rPr>
        <w:t>Paul</w:t>
      </w:r>
      <w:r>
        <w:rPr>
          <w:rFonts w:hint="eastAsia"/>
        </w:rPr>
        <w:t>：面包、土豆，番茄？一块肉都没！我们赏脸来了，就吃这个啊！？</w:t>
      </w:r>
    </w:p>
    <w:p w14:paraId="6BF70551" w14:textId="77777777" w:rsidR="009D3038" w:rsidRDefault="009D3038"/>
    <w:p w14:paraId="7F4E004B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（尴尬）：大哥，这不是便宜嘛。</w:t>
      </w:r>
    </w:p>
    <w:p w14:paraId="63312C2A" w14:textId="77777777" w:rsidR="009D3038" w:rsidRDefault="009D3038"/>
    <w:p w14:paraId="59CFC574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讨好地笑了笑，指着桌上地蛋糕。</w:t>
      </w:r>
    </w:p>
    <w:p w14:paraId="762EA69D" w14:textId="77777777" w:rsidR="009D3038" w:rsidRDefault="009D3038"/>
    <w:p w14:paraId="7FECF6CF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：对啊！过生日主要吃个蛋糕么！</w:t>
      </w:r>
    </w:p>
    <w:p w14:paraId="7B340ADE" w14:textId="77777777" w:rsidR="009D3038" w:rsidRDefault="009D3038"/>
    <w:p w14:paraId="419B0FF8" w14:textId="77777777" w:rsidR="009D3038" w:rsidRDefault="00000000">
      <w:r>
        <w:rPr>
          <w:rFonts w:hint="eastAsia"/>
        </w:rPr>
        <w:t>Amanda</w:t>
      </w:r>
      <w:r>
        <w:rPr>
          <w:rFonts w:hint="eastAsia"/>
        </w:rPr>
        <w:t>（不耐烦）：行了，谁有空吃你这个破蛋糕，今天来，是我儿子要跟你们说签拆迁协议的事！</w:t>
      </w:r>
    </w:p>
    <w:p w14:paraId="78633D4F" w14:textId="77777777" w:rsidR="009D3038" w:rsidRDefault="009D3038"/>
    <w:p w14:paraId="283198A2" w14:textId="77777777" w:rsidR="009D3038" w:rsidRDefault="009D3038"/>
    <w:p w14:paraId="727FB412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集</w:t>
      </w:r>
    </w:p>
    <w:p w14:paraId="407BB17E" w14:textId="77777777" w:rsidR="009D3038" w:rsidRDefault="009D3038"/>
    <w:p w14:paraId="6BBCD1D6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 Tom</w:t>
      </w:r>
      <w:r>
        <w:rPr>
          <w:rFonts w:hint="eastAsia"/>
        </w:rPr>
        <w:t>家客厅</w:t>
      </w:r>
    </w:p>
    <w:p w14:paraId="5EA4C81C" w14:textId="77777777" w:rsidR="009D3038" w:rsidRDefault="009D3038"/>
    <w:p w14:paraId="6ADE5B0A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Daniel</w:t>
      </w:r>
      <w:r>
        <w:rPr>
          <w:rFonts w:hint="eastAsia"/>
        </w:rPr>
        <w:t>走上前，鄙夷的看了</w:t>
      </w:r>
      <w:r>
        <w:rPr>
          <w:rFonts w:hint="eastAsia"/>
        </w:rPr>
        <w:t>Helen</w:t>
      </w:r>
      <w:r>
        <w:rPr>
          <w:rFonts w:hint="eastAsia"/>
        </w:rPr>
        <w:t>和</w:t>
      </w:r>
      <w:r>
        <w:rPr>
          <w:rFonts w:hint="eastAsia"/>
        </w:rPr>
        <w:t>Tom</w:t>
      </w:r>
      <w:r>
        <w:rPr>
          <w:rFonts w:hint="eastAsia"/>
        </w:rPr>
        <w:t>一眼，把一份拆迁协议（就一份文件，上面写着很大的“拆迁协议”四个字就行）冷笑着甩在桌面。</w:t>
      </w:r>
    </w:p>
    <w:p w14:paraId="76F0B576" w14:textId="77777777" w:rsidR="009D3038" w:rsidRDefault="009D3038"/>
    <w:p w14:paraId="46CFA4EE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：二叔、二婶，把这协议签了，明天五十万就到账。</w:t>
      </w:r>
    </w:p>
    <w:p w14:paraId="38960A93" w14:textId="77777777" w:rsidR="009D3038" w:rsidRDefault="009D3038"/>
    <w:p w14:paraId="6FE35034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对视一点，表情有点难看。</w:t>
      </w:r>
    </w:p>
    <w:p w14:paraId="338F59D7" w14:textId="77777777" w:rsidR="009D3038" w:rsidRDefault="009D3038"/>
    <w:p w14:paraId="45CA4172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（涩声）：我们不能签！（看向四周）这里是</w:t>
      </w:r>
      <w:r>
        <w:rPr>
          <w:rFonts w:hint="eastAsia"/>
        </w:rPr>
        <w:t>Adam</w:t>
      </w:r>
      <w:r>
        <w:rPr>
          <w:rFonts w:hint="eastAsia"/>
        </w:rPr>
        <w:t>的家，如果拆了，</w:t>
      </w:r>
      <w:r>
        <w:rPr>
          <w:rFonts w:hint="eastAsia"/>
        </w:rPr>
        <w:t>Adam</w:t>
      </w:r>
      <w:r>
        <w:rPr>
          <w:rFonts w:hint="eastAsia"/>
        </w:rPr>
        <w:t>就没法回来了！</w:t>
      </w:r>
    </w:p>
    <w:p w14:paraId="1DB50FC8" w14:textId="77777777" w:rsidR="009D3038" w:rsidRDefault="009D3038"/>
    <w:p w14:paraId="36C18A90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（为难、随后咬牙）：对！我们不签！</w:t>
      </w:r>
    </w:p>
    <w:p w14:paraId="03D16F21" w14:textId="77777777" w:rsidR="009D3038" w:rsidRDefault="009D3038"/>
    <w:p w14:paraId="094B8763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：不签？你们有毛病吧？（嫌弃）你们家这辈子都没见过这么多钱吧？省着点花，够你们养老了，别不识好歹！</w:t>
      </w:r>
    </w:p>
    <w:p w14:paraId="64EAAA8E" w14:textId="77777777" w:rsidR="009D3038" w:rsidRDefault="009D3038"/>
    <w:p w14:paraId="34FA0047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（脸色难看）：我们不要钱，只想找回儿子……</w:t>
      </w:r>
    </w:p>
    <w:p w14:paraId="48910C6F" w14:textId="77777777" w:rsidR="009D3038" w:rsidRDefault="009D3038"/>
    <w:p w14:paraId="29CCF313" w14:textId="77777777" w:rsidR="009D3038" w:rsidRDefault="00000000">
      <w:r>
        <w:rPr>
          <w:rFonts w:hint="eastAsia"/>
        </w:rPr>
        <w:t>Amanda</w:t>
      </w:r>
      <w:r>
        <w:rPr>
          <w:rFonts w:hint="eastAsia"/>
        </w:rPr>
        <w:t>（打断、冷笑）：找儿子，找儿子！找了这么多年，连一颗蛋都没找回来，能不能清醒一点，别做白日梦了！</w:t>
      </w:r>
    </w:p>
    <w:p w14:paraId="4E0ECF30" w14:textId="77777777" w:rsidR="009D3038" w:rsidRDefault="009D3038"/>
    <w:p w14:paraId="4C4D102D" w14:textId="77777777" w:rsidR="009D3038" w:rsidRDefault="00000000">
      <w:r>
        <w:rPr>
          <w:rFonts w:hint="eastAsia"/>
        </w:rPr>
        <w:t>Paul</w:t>
      </w:r>
      <w:r>
        <w:rPr>
          <w:rFonts w:hint="eastAsia"/>
        </w:rPr>
        <w:t>（冷哼）：我看你们，命里就注定没儿子！</w:t>
      </w:r>
    </w:p>
    <w:p w14:paraId="57769BF5" w14:textId="77777777" w:rsidR="009D3038" w:rsidRDefault="009D3038"/>
    <w:p w14:paraId="66F3E263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（激动、愤怒）：胡说！</w:t>
      </w:r>
      <w:r>
        <w:rPr>
          <w:rFonts w:hint="eastAsia"/>
        </w:rPr>
        <w:t>Adam</w:t>
      </w:r>
      <w:r>
        <w:rPr>
          <w:rFonts w:hint="eastAsia"/>
        </w:rPr>
        <w:t>马上就要回来！（指点门口）滚！给我滚！我们家不欢迎你们！</w:t>
      </w:r>
    </w:p>
    <w:p w14:paraId="40C878D5" w14:textId="77777777" w:rsidR="009D3038" w:rsidRDefault="009D3038"/>
    <w:p w14:paraId="5587C6D0" w14:textId="77777777" w:rsidR="009D3038" w:rsidRDefault="00000000">
      <w:r>
        <w:rPr>
          <w:rFonts w:hint="eastAsia"/>
        </w:rPr>
        <w:t>Paul</w:t>
      </w:r>
      <w:r>
        <w:rPr>
          <w:rFonts w:hint="eastAsia"/>
        </w:rPr>
        <w:t>（嘲）：你以为你这破地方，老子想来？这和狗窝猪圈也没什么区别。我看，就你们这幅捡破烂收垃圾的穷酸样，你儿子就算找到了，也不会认你们</w:t>
      </w:r>
      <w:r>
        <w:rPr>
          <w:rFonts w:hint="eastAsia"/>
        </w:rPr>
        <w:t>!</w:t>
      </w:r>
    </w:p>
    <w:p w14:paraId="6E6CD8B3" w14:textId="77777777" w:rsidR="009D3038" w:rsidRDefault="009D3038"/>
    <w:p w14:paraId="2491E1CC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（冷笑）：爸，和他们有什么好说的！</w:t>
      </w:r>
    </w:p>
    <w:p w14:paraId="7C2A90D1" w14:textId="77777777" w:rsidR="009D3038" w:rsidRDefault="009D3038"/>
    <w:p w14:paraId="108ECD15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Daniel</w:t>
      </w:r>
      <w:r>
        <w:rPr>
          <w:rFonts w:hint="eastAsia"/>
        </w:rPr>
        <w:t>拿起协议甩在</w:t>
      </w:r>
      <w:r>
        <w:rPr>
          <w:rFonts w:hint="eastAsia"/>
        </w:rPr>
        <w:t>Tom</w:t>
      </w:r>
      <w:r>
        <w:rPr>
          <w:rFonts w:hint="eastAsia"/>
        </w:rPr>
        <w:t>脸上。</w:t>
      </w:r>
    </w:p>
    <w:p w14:paraId="07EB6186" w14:textId="77777777" w:rsidR="009D3038" w:rsidRDefault="009D3038"/>
    <w:p w14:paraId="74E544C1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：老东西，我再问最后一句，签不签？</w:t>
      </w:r>
    </w:p>
    <w:p w14:paraId="71B90A87" w14:textId="77777777" w:rsidR="009D3038" w:rsidRDefault="009D3038"/>
    <w:p w14:paraId="1E147CD0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（咬牙）：不签！</w:t>
      </w:r>
    </w:p>
    <w:p w14:paraId="5ADD741E" w14:textId="77777777" w:rsidR="009D3038" w:rsidRDefault="009D3038"/>
    <w:p w14:paraId="79E87952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（羞恼成怒）：给你脸不要！你找死！</w:t>
      </w:r>
    </w:p>
    <w:p w14:paraId="0F7A35D6" w14:textId="77777777" w:rsidR="009D3038" w:rsidRDefault="009D3038"/>
    <w:p w14:paraId="2784F3BD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Daniel</w:t>
      </w:r>
      <w:r>
        <w:rPr>
          <w:rFonts w:hint="eastAsia"/>
        </w:rPr>
        <w:t>一巴掌直接扇在</w:t>
      </w:r>
      <w:r>
        <w:rPr>
          <w:rFonts w:hint="eastAsia"/>
        </w:rPr>
        <w:t>Tom</w:t>
      </w:r>
      <w:r>
        <w:rPr>
          <w:rFonts w:hint="eastAsia"/>
        </w:rPr>
        <w:t>脸上，</w:t>
      </w:r>
      <w:r>
        <w:rPr>
          <w:rFonts w:hint="eastAsia"/>
        </w:rPr>
        <w:t>Tom</w:t>
      </w:r>
      <w:r>
        <w:rPr>
          <w:rFonts w:hint="eastAsia"/>
        </w:rPr>
        <w:t>被打得跌坐在地上，</w:t>
      </w:r>
      <w:r>
        <w:rPr>
          <w:rFonts w:hint="eastAsia"/>
        </w:rPr>
        <w:t>Daniel</w:t>
      </w:r>
      <w:r>
        <w:rPr>
          <w:rFonts w:hint="eastAsia"/>
        </w:rPr>
        <w:t>还要上前动手，</w:t>
      </w:r>
      <w:r>
        <w:rPr>
          <w:rFonts w:hint="eastAsia"/>
        </w:rPr>
        <w:t>Helen</w:t>
      </w:r>
      <w:r>
        <w:rPr>
          <w:rFonts w:hint="eastAsia"/>
        </w:rPr>
        <w:t>连忙上前拦住他。</w:t>
      </w:r>
    </w:p>
    <w:p w14:paraId="61E633C4" w14:textId="77777777" w:rsidR="009D3038" w:rsidRDefault="009D3038"/>
    <w:p w14:paraId="3C4A89ED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：够了，</w:t>
      </w:r>
      <w:r>
        <w:rPr>
          <w:rFonts w:hint="eastAsia"/>
        </w:rPr>
        <w:t>Tom</w:t>
      </w:r>
      <w:r>
        <w:rPr>
          <w:rFonts w:hint="eastAsia"/>
        </w:rPr>
        <w:t>可是你二叔，你怎么能打他！</w:t>
      </w:r>
    </w:p>
    <w:p w14:paraId="1A7A400E" w14:textId="77777777" w:rsidR="009D3038" w:rsidRDefault="009D3038"/>
    <w:p w14:paraId="06CDF213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Daniel</w:t>
      </w:r>
      <w:r>
        <w:rPr>
          <w:rFonts w:hint="eastAsia"/>
        </w:rPr>
        <w:t>猛的一巴掌扇在</w:t>
      </w:r>
      <w:r>
        <w:rPr>
          <w:rFonts w:hint="eastAsia"/>
        </w:rPr>
        <w:t>Helen</w:t>
      </w:r>
      <w:r>
        <w:rPr>
          <w:rFonts w:hint="eastAsia"/>
        </w:rPr>
        <w:t>脸上，打得</w:t>
      </w:r>
      <w:r>
        <w:rPr>
          <w:rFonts w:hint="eastAsia"/>
        </w:rPr>
        <w:t>Helen</w:t>
      </w:r>
      <w:r>
        <w:rPr>
          <w:rFonts w:hint="eastAsia"/>
        </w:rPr>
        <w:t>踉跄退后！</w:t>
      </w:r>
    </w:p>
    <w:p w14:paraId="5E37D97E" w14:textId="77777777" w:rsidR="009D3038" w:rsidRDefault="009D3038"/>
    <w:p w14:paraId="5203BB50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（怒斥）：真以为我看的起你们？我们</w:t>
      </w:r>
      <w:r>
        <w:rPr>
          <w:rFonts w:hint="eastAsia"/>
        </w:rPr>
        <w:t>Hall</w:t>
      </w:r>
      <w:r>
        <w:rPr>
          <w:rFonts w:hint="eastAsia"/>
        </w:rPr>
        <w:t>集团跟镇里的警察局和黑手党关系都很好，不签？我今天就打到你们签！</w:t>
      </w:r>
    </w:p>
    <w:p w14:paraId="6712D114" w14:textId="77777777" w:rsidR="009D3038" w:rsidRDefault="009D3038"/>
    <w:p w14:paraId="4B592A76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Daniel</w:t>
      </w:r>
      <w:r>
        <w:rPr>
          <w:rFonts w:hint="eastAsia"/>
        </w:rPr>
        <w:t>作势还要上前动手，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畏惧后退。</w:t>
      </w:r>
    </w:p>
    <w:p w14:paraId="21E788F4" w14:textId="77777777" w:rsidR="009D3038" w:rsidRDefault="009D3038"/>
    <w:p w14:paraId="7E1A2EE7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（</w:t>
      </w:r>
      <w:r>
        <w:rPr>
          <w:rFonts w:hint="eastAsia"/>
        </w:rPr>
        <w:t>OS</w:t>
      </w:r>
      <w:r>
        <w:rPr>
          <w:rFonts w:hint="eastAsia"/>
        </w:rPr>
        <w:t>）：住手！</w:t>
      </w:r>
    </w:p>
    <w:p w14:paraId="45EFB338" w14:textId="77777777" w:rsidR="009D3038" w:rsidRDefault="009D3038"/>
    <w:p w14:paraId="7F7CB896" w14:textId="77777777" w:rsidR="009D3038" w:rsidRDefault="00000000">
      <w:r>
        <w:rPr>
          <w:rFonts w:hint="eastAsia"/>
        </w:rPr>
        <w:t>△房子的大门被推开，</w:t>
      </w:r>
      <w:r>
        <w:rPr>
          <w:rFonts w:hint="eastAsia"/>
        </w:rPr>
        <w:t>Adam</w:t>
      </w:r>
      <w:r>
        <w:rPr>
          <w:rFonts w:hint="eastAsia"/>
        </w:rPr>
        <w:t>大步走了进来。</w:t>
      </w:r>
    </w:p>
    <w:p w14:paraId="08F70641" w14:textId="77777777" w:rsidR="009D3038" w:rsidRDefault="009D3038"/>
    <w:p w14:paraId="41AF2307" w14:textId="77777777" w:rsidR="009D3038" w:rsidRDefault="009D3038"/>
    <w:p w14:paraId="0B551814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集</w:t>
      </w:r>
    </w:p>
    <w:p w14:paraId="3C6BAF15" w14:textId="77777777" w:rsidR="009D3038" w:rsidRDefault="009D3038"/>
    <w:p w14:paraId="0400D499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Tom</w:t>
      </w:r>
      <w:r>
        <w:rPr>
          <w:rFonts w:hint="eastAsia"/>
        </w:rPr>
        <w:t>家客厅</w:t>
      </w:r>
    </w:p>
    <w:p w14:paraId="4C5F162D" w14:textId="77777777" w:rsidR="009D3038" w:rsidRDefault="009D3038"/>
    <w:p w14:paraId="08F98EE1" w14:textId="77777777" w:rsidR="009D3038" w:rsidRDefault="00000000">
      <w:r>
        <w:rPr>
          <w:rFonts w:hint="eastAsia"/>
        </w:rPr>
        <w:t>△在</w:t>
      </w:r>
      <w:r>
        <w:rPr>
          <w:rFonts w:hint="eastAsia"/>
        </w:rPr>
        <w:t>Adam</w:t>
      </w:r>
      <w:r>
        <w:rPr>
          <w:rFonts w:hint="eastAsia"/>
        </w:rPr>
        <w:t>呵斥声中，众人略微紧张、错愕地看向大门处。</w:t>
      </w:r>
    </w:p>
    <w:p w14:paraId="0C190EC2" w14:textId="77777777" w:rsidR="009D3038" w:rsidRDefault="009D3038"/>
    <w:p w14:paraId="43704A14" w14:textId="77777777" w:rsidR="009D3038" w:rsidRDefault="00000000">
      <w:r>
        <w:rPr>
          <w:rFonts w:hint="eastAsia"/>
        </w:rPr>
        <w:t>△身穿简单衬衣以及高亮背心，戴着安全帽的</w:t>
      </w:r>
      <w:r>
        <w:rPr>
          <w:rFonts w:hint="eastAsia"/>
        </w:rPr>
        <w:t>Adam</w:t>
      </w:r>
      <w:r>
        <w:rPr>
          <w:rFonts w:hint="eastAsia"/>
        </w:rPr>
        <w:t>出现，他走进来，摘下安全帽。</w:t>
      </w:r>
      <w:r>
        <w:rPr>
          <w:rFonts w:hint="eastAsia"/>
        </w:rPr>
        <w:t>Daniel</w:t>
      </w:r>
      <w:r>
        <w:rPr>
          <w:rFonts w:hint="eastAsia"/>
        </w:rPr>
        <w:t>上下打量</w:t>
      </w:r>
      <w:r>
        <w:rPr>
          <w:rFonts w:hint="eastAsia"/>
        </w:rPr>
        <w:t>Adam</w:t>
      </w:r>
      <w:r>
        <w:rPr>
          <w:rFonts w:hint="eastAsia"/>
        </w:rPr>
        <w:t>，面露不屑。</w:t>
      </w:r>
    </w:p>
    <w:p w14:paraId="74B2AB8E" w14:textId="77777777" w:rsidR="009D3038" w:rsidRDefault="009D3038"/>
    <w:p w14:paraId="598776BB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：切！一个穷工人，你管什么闲事？耽误我们</w:t>
      </w:r>
      <w:r>
        <w:rPr>
          <w:rFonts w:hint="eastAsia"/>
        </w:rPr>
        <w:t>Hall</w:t>
      </w:r>
      <w:r>
        <w:rPr>
          <w:rFonts w:hint="eastAsia"/>
        </w:rPr>
        <w:t>集团拆迁，信不信老子连你也打！</w:t>
      </w:r>
    </w:p>
    <w:p w14:paraId="58BCEC7E" w14:textId="77777777" w:rsidR="009D3038" w:rsidRDefault="009D3038"/>
    <w:p w14:paraId="01B6B70A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（寒声）：打我？你真是好大的胆子！你知不知道，</w:t>
      </w:r>
      <w:proofErr w:type="spellStart"/>
      <w:r>
        <w:rPr>
          <w:rFonts w:hint="eastAsia"/>
        </w:rPr>
        <w:t>Mr.Hall</w:t>
      </w:r>
      <w:proofErr w:type="spellEnd"/>
      <w:r>
        <w:rPr>
          <w:rFonts w:hint="eastAsia"/>
        </w:rPr>
        <w:t>早就严令禁止使用强制手段拆迁，你这是违规又违法的。</w:t>
      </w:r>
    </w:p>
    <w:p w14:paraId="6E08AF94" w14:textId="77777777" w:rsidR="009D3038" w:rsidRDefault="009D3038"/>
    <w:p w14:paraId="494DE9E0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：你，你谁啊？</w:t>
      </w:r>
    </w:p>
    <w:p w14:paraId="76EC5466" w14:textId="77777777" w:rsidR="009D3038" w:rsidRDefault="009D3038"/>
    <w:p w14:paraId="2B2BF21F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Daniel</w:t>
      </w:r>
      <w:r>
        <w:rPr>
          <w:rFonts w:hint="eastAsia"/>
        </w:rPr>
        <w:t>一时间被镇住，不知道</w:t>
      </w:r>
      <w:r>
        <w:rPr>
          <w:rFonts w:hint="eastAsia"/>
        </w:rPr>
        <w:t>Adam</w:t>
      </w:r>
      <w:r>
        <w:rPr>
          <w:rFonts w:hint="eastAsia"/>
        </w:rPr>
        <w:t>是什么身份，没继续说话。</w:t>
      </w:r>
      <w:r>
        <w:rPr>
          <w:rFonts w:hint="eastAsia"/>
        </w:rPr>
        <w:t>Adam</w:t>
      </w:r>
      <w:r>
        <w:rPr>
          <w:rFonts w:hint="eastAsia"/>
        </w:rPr>
        <w:t>走上前，将瘫坐在地上的</w:t>
      </w:r>
      <w:r>
        <w:rPr>
          <w:rFonts w:hint="eastAsia"/>
        </w:rPr>
        <w:t>Tom</w:t>
      </w:r>
      <w:r>
        <w:rPr>
          <w:rFonts w:hint="eastAsia"/>
        </w:rPr>
        <w:t>、</w:t>
      </w:r>
      <w:r>
        <w:rPr>
          <w:rFonts w:hint="eastAsia"/>
        </w:rPr>
        <w:t>Helen</w:t>
      </w:r>
      <w:r>
        <w:rPr>
          <w:rFonts w:hint="eastAsia"/>
        </w:rPr>
        <w:t>扶起</w:t>
      </w:r>
    </w:p>
    <w:p w14:paraId="11FD1A94" w14:textId="77777777" w:rsidR="009D3038" w:rsidRDefault="009D3038"/>
    <w:p w14:paraId="58ECF5BB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（沉声）：两位老人家，这件事我会给你们一个交代。（诚恳）至于拆迁，你们有什么要求，都可以提。</w:t>
      </w:r>
    </w:p>
    <w:p w14:paraId="125954AB" w14:textId="77777777" w:rsidR="009D3038" w:rsidRDefault="009D3038"/>
    <w:p w14:paraId="76AE57ED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对视一眼。</w:t>
      </w:r>
    </w:p>
    <w:p w14:paraId="5A3D24DD" w14:textId="77777777" w:rsidR="009D3038" w:rsidRDefault="009D3038"/>
    <w:p w14:paraId="715CB1E6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：年轻人，我看你也是能说得上话的，（看了一圈房子）我们这房子，我们不能拆！</w:t>
      </w:r>
    </w:p>
    <w:p w14:paraId="474B4D46" w14:textId="77777777" w:rsidR="009D3038" w:rsidRDefault="009D3038"/>
    <w:p w14:paraId="0F6CB100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（泪眼婆娑）：对！我们不拆！我们的儿子小时候走丢了！二十年了！我们要在这里等他，等他回来……</w:t>
      </w:r>
    </w:p>
    <w:p w14:paraId="36EB3566" w14:textId="77777777" w:rsidR="009D3038" w:rsidRDefault="009D3038"/>
    <w:p w14:paraId="3F1F164B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（震惊）：什么？二十年？</w:t>
      </w:r>
    </w:p>
    <w:p w14:paraId="5F7D937E" w14:textId="77777777" w:rsidR="009D3038" w:rsidRDefault="009D3038"/>
    <w:p w14:paraId="7A63B4E2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（哀求）：年轻人，求求你了……我们两个老弱病残，被打也没有能力反抗，别让他们再骚扰我们了，这房子是我们找到儿子，最后的希望啊！</w:t>
      </w:r>
    </w:p>
    <w:p w14:paraId="301E8782" w14:textId="77777777" w:rsidR="009D3038" w:rsidRDefault="009D3038"/>
    <w:p w14:paraId="3D567EBC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哭着要给</w:t>
      </w:r>
      <w:r>
        <w:rPr>
          <w:rFonts w:hint="eastAsia"/>
        </w:rPr>
        <w:t>Adam</w:t>
      </w:r>
      <w:r>
        <w:rPr>
          <w:rFonts w:hint="eastAsia"/>
        </w:rPr>
        <w:t>跪下，他不得不阻止她，在这个过程中，吊坠项链从衣领间滑了出来。</w:t>
      </w:r>
      <w:r>
        <w:rPr>
          <w:rFonts w:hint="eastAsia"/>
        </w:rPr>
        <w:t>Adam</w:t>
      </w:r>
      <w:r>
        <w:rPr>
          <w:rFonts w:hint="eastAsia"/>
        </w:rPr>
        <w:t>看到吊坠项链，整个人都僵住，露出难以置信的表情。</w:t>
      </w:r>
    </w:p>
    <w:p w14:paraId="71F65EEE" w14:textId="77777777" w:rsidR="009D3038" w:rsidRDefault="009D3038"/>
    <w:p w14:paraId="5D33B0A2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：这，这是？</w:t>
      </w:r>
    </w:p>
    <w:p w14:paraId="28B35801" w14:textId="77777777" w:rsidR="009D3038" w:rsidRDefault="009D3038"/>
    <w:p w14:paraId="73A48DCC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颤抖的伸出手，触碰</w:t>
      </w:r>
      <w:r>
        <w:rPr>
          <w:rFonts w:hint="eastAsia"/>
        </w:rPr>
        <w:t>Helen</w:t>
      </w:r>
      <w:r>
        <w:rPr>
          <w:rFonts w:hint="eastAsia"/>
        </w:rPr>
        <w:t>的吊坠项链。</w:t>
      </w:r>
    </w:p>
    <w:p w14:paraId="58DA0D33" w14:textId="77777777" w:rsidR="009D3038" w:rsidRDefault="009D3038"/>
    <w:p w14:paraId="4DD70B32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（颤音、激动）：这……这吊坠项链怎么回事？</w:t>
      </w:r>
    </w:p>
    <w:p w14:paraId="390D8CF7" w14:textId="77777777" w:rsidR="009D3038" w:rsidRDefault="009D3038"/>
    <w:p w14:paraId="372C41AB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：这是我和我儿子……</w:t>
      </w:r>
    </w:p>
    <w:p w14:paraId="1E806C4F" w14:textId="77777777" w:rsidR="009D3038" w:rsidRDefault="009D3038"/>
    <w:p w14:paraId="2047CBE1" w14:textId="77777777" w:rsidR="009D3038" w:rsidRDefault="00000000">
      <w:r>
        <w:rPr>
          <w:rFonts w:hint="eastAsia"/>
        </w:rPr>
        <w:t>△她疑惑地看向</w:t>
      </w:r>
      <w:r>
        <w:rPr>
          <w:rFonts w:hint="eastAsia"/>
        </w:rPr>
        <w:t>Adam</w:t>
      </w:r>
      <w:r>
        <w:rPr>
          <w:rFonts w:hint="eastAsia"/>
        </w:rPr>
        <w:t>，突然意识道什么，激动地看向他，</w:t>
      </w:r>
      <w:r>
        <w:rPr>
          <w:rFonts w:hint="eastAsia"/>
        </w:rPr>
        <w:t>Tom</w:t>
      </w:r>
      <w:r>
        <w:rPr>
          <w:rFonts w:hint="eastAsia"/>
        </w:rPr>
        <w:t>也猛的看向</w:t>
      </w:r>
      <w:r>
        <w:rPr>
          <w:rFonts w:hint="eastAsia"/>
        </w:rPr>
        <w:t>Adam</w:t>
      </w:r>
      <w:r>
        <w:rPr>
          <w:rFonts w:hint="eastAsia"/>
        </w:rPr>
        <w:t>，脸上带着期待和不敢置信，嘴唇颤抖，要说什么，却说不出来</w:t>
      </w:r>
    </w:p>
    <w:p w14:paraId="740C0F85" w14:textId="77777777" w:rsidR="009D3038" w:rsidRDefault="009D3038"/>
    <w:p w14:paraId="11AA2BBD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缓缓的掏出自己的吊坠项链，两个吊坠项链的新旧程度，款式一模一样。</w:t>
      </w:r>
    </w:p>
    <w:p w14:paraId="7B79F7D1" w14:textId="77777777" w:rsidR="009D3038" w:rsidRDefault="009D3038"/>
    <w:p w14:paraId="4BE03228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和</w:t>
      </w:r>
      <w:r>
        <w:rPr>
          <w:rFonts w:hint="eastAsia"/>
        </w:rPr>
        <w:t>Tom</w:t>
      </w:r>
      <w:r>
        <w:rPr>
          <w:rFonts w:hint="eastAsia"/>
        </w:rPr>
        <w:t>呆呆的看着吊坠项链，又看向</w:t>
      </w:r>
      <w:r>
        <w:rPr>
          <w:rFonts w:hint="eastAsia"/>
        </w:rPr>
        <w:t>Adam</w:t>
      </w:r>
      <w:r>
        <w:rPr>
          <w:rFonts w:hint="eastAsia"/>
        </w:rPr>
        <w:t>，满脸的震撼与惊喜。</w:t>
      </w:r>
    </w:p>
    <w:p w14:paraId="7E6D31C8" w14:textId="77777777" w:rsidR="009D3038" w:rsidRDefault="009D3038"/>
    <w:p w14:paraId="00BCD08D" w14:textId="77777777" w:rsidR="009D3038" w:rsidRDefault="00000000">
      <w:pPr>
        <w:rPr>
          <w:highlight w:val="yellow"/>
        </w:rPr>
      </w:pPr>
      <w:r>
        <w:rPr>
          <w:rFonts w:hint="eastAsia"/>
          <w:b/>
          <w:color w:val="C10002"/>
          <w:highlight w:val="yellow"/>
        </w:rPr>
        <w:t>付费点</w:t>
      </w:r>
      <w:r>
        <w:rPr>
          <w:rFonts w:hint="eastAsia"/>
          <w:b/>
          <w:color w:val="C10002"/>
          <w:highlight w:val="yellow"/>
        </w:rPr>
        <w:t>1</w:t>
      </w:r>
    </w:p>
    <w:p w14:paraId="0815D048" w14:textId="77777777" w:rsidR="009D3038" w:rsidRDefault="009D3038"/>
    <w:p w14:paraId="07A2A1C4" w14:textId="77777777" w:rsidR="009D3038" w:rsidRDefault="009D3038"/>
    <w:p w14:paraId="39142D96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集</w:t>
      </w:r>
    </w:p>
    <w:p w14:paraId="0FAE3E20" w14:textId="77777777" w:rsidR="009D3038" w:rsidRDefault="009D3038"/>
    <w:p w14:paraId="3F821455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Tom</w:t>
      </w:r>
      <w:r>
        <w:rPr>
          <w:rFonts w:hint="eastAsia"/>
        </w:rPr>
        <w:t>家客厅</w:t>
      </w:r>
    </w:p>
    <w:p w14:paraId="353E4485" w14:textId="77777777" w:rsidR="009D3038" w:rsidRDefault="009D3038"/>
    <w:p w14:paraId="7B0E1EF0" w14:textId="77777777" w:rsidR="009D3038" w:rsidRDefault="00000000">
      <w:r>
        <w:rPr>
          <w:rFonts w:hint="eastAsia"/>
        </w:rPr>
        <w:lastRenderedPageBreak/>
        <w:t>△</w:t>
      </w:r>
      <w:r>
        <w:rPr>
          <w:rFonts w:hint="eastAsia"/>
        </w:rPr>
        <w:t>Adam</w:t>
      </w:r>
      <w:r>
        <w:rPr>
          <w:rFonts w:hint="eastAsia"/>
        </w:rPr>
        <w:t>难以置信，又惊喜地看向</w:t>
      </w:r>
      <w:r>
        <w:rPr>
          <w:rFonts w:hint="eastAsia"/>
        </w:rPr>
        <w:t>Helen</w:t>
      </w:r>
      <w:r>
        <w:rPr>
          <w:rFonts w:hint="eastAsia"/>
        </w:rPr>
        <w:t>和</w:t>
      </w:r>
      <w:r>
        <w:rPr>
          <w:rFonts w:hint="eastAsia"/>
        </w:rPr>
        <w:t>Tom</w:t>
      </w:r>
      <w:r>
        <w:rPr>
          <w:rFonts w:hint="eastAsia"/>
        </w:rPr>
        <w:t>。</w:t>
      </w:r>
    </w:p>
    <w:p w14:paraId="02725DCD" w14:textId="77777777" w:rsidR="009D3038" w:rsidRDefault="009D3038"/>
    <w:p w14:paraId="610AFF58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：爸？妈？</w:t>
      </w:r>
    </w:p>
    <w:p w14:paraId="18859835" w14:textId="77777777" w:rsidR="009D3038" w:rsidRDefault="009D3038"/>
    <w:p w14:paraId="3ABA7E89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（抚摸</w:t>
      </w:r>
      <w:r>
        <w:rPr>
          <w:rFonts w:hint="eastAsia"/>
        </w:rPr>
        <w:t>Adam</w:t>
      </w:r>
      <w:r>
        <w:rPr>
          <w:rFonts w:hint="eastAsia"/>
        </w:rPr>
        <w:t>的脸）：你、你是</w:t>
      </w:r>
      <w:r>
        <w:rPr>
          <w:rFonts w:hint="eastAsia"/>
        </w:rPr>
        <w:t>Adam</w:t>
      </w:r>
      <w:r>
        <w:rPr>
          <w:rFonts w:hint="eastAsia"/>
        </w:rPr>
        <w:t>……我们的儿子！</w:t>
      </w:r>
    </w:p>
    <w:p w14:paraId="06DD581E" w14:textId="77777777" w:rsidR="009D3038" w:rsidRDefault="009D3038"/>
    <w:p w14:paraId="6B03AAE0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（揉了揉眼睛）：我不是做梦，我不是在做梦……是我的</w:t>
      </w:r>
      <w:r>
        <w:rPr>
          <w:rFonts w:hint="eastAsia"/>
        </w:rPr>
        <w:t>Adam</w:t>
      </w:r>
      <w:r>
        <w:rPr>
          <w:rFonts w:hint="eastAsia"/>
        </w:rPr>
        <w:t>，真的是我的儿子回来了！</w:t>
      </w:r>
    </w:p>
    <w:p w14:paraId="119C099B" w14:textId="77777777" w:rsidR="009D3038" w:rsidRDefault="009D3038"/>
    <w:p w14:paraId="28584F98" w14:textId="77777777" w:rsidR="009D3038" w:rsidRDefault="00000000">
      <w:bookmarkStart w:id="8" w:name="OLE_LINK9"/>
      <w:r>
        <w:rPr>
          <w:rFonts w:hint="eastAsia"/>
        </w:rPr>
        <w:t>△</w:t>
      </w:r>
      <w:bookmarkEnd w:id="8"/>
      <w:r>
        <w:rPr>
          <w:rFonts w:hint="eastAsia"/>
        </w:rPr>
        <w:t>Tom</w:t>
      </w:r>
      <w:r>
        <w:rPr>
          <w:rFonts w:hint="eastAsia"/>
        </w:rPr>
        <w:t>冲上前，一家三口紧紧拥抱在一起，都泪流满面。</w:t>
      </w:r>
    </w:p>
    <w:p w14:paraId="01832F20" w14:textId="77777777" w:rsidR="009D3038" w:rsidRDefault="009D3038"/>
    <w:p w14:paraId="6DA00343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（哭腔、跪下）：爸妈，对不起，这么多年我都没陪在你们身边……让你们苦苦找了我这么多年，今天开始我一定会好好照顾你们，让你们享福的……</w:t>
      </w:r>
    </w:p>
    <w:p w14:paraId="0FBD2DE0" w14:textId="77777777" w:rsidR="009D3038" w:rsidRDefault="009D3038"/>
    <w:p w14:paraId="12103D6A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（哭腔）：不，是我不好，当初弄丢了你……</w:t>
      </w:r>
    </w:p>
    <w:p w14:paraId="32587B45" w14:textId="77777777" w:rsidR="009D3038" w:rsidRDefault="009D3038"/>
    <w:p w14:paraId="438E6479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（看向</w:t>
      </w:r>
      <w:r>
        <w:rPr>
          <w:rFonts w:hint="eastAsia"/>
        </w:rPr>
        <w:t>Paul</w:t>
      </w:r>
      <w:r>
        <w:rPr>
          <w:rFonts w:hint="eastAsia"/>
        </w:rPr>
        <w:t>）：大哥，大嫂，</w:t>
      </w:r>
      <w:r>
        <w:rPr>
          <w:rFonts w:hint="eastAsia"/>
        </w:rPr>
        <w:t>Adam</w:t>
      </w:r>
      <w:r>
        <w:rPr>
          <w:rFonts w:hint="eastAsia"/>
        </w:rPr>
        <w:t>回来了！他真的回来了！</w:t>
      </w:r>
    </w:p>
    <w:p w14:paraId="63DE64C6" w14:textId="77777777" w:rsidR="009D3038" w:rsidRDefault="009D3038"/>
    <w:p w14:paraId="23E565AF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Paul</w:t>
      </w:r>
      <w:r>
        <w:rPr>
          <w:rFonts w:hint="eastAsia"/>
        </w:rPr>
        <w:t>一家对视一眼，全部都嗤笑一声。</w:t>
      </w:r>
    </w:p>
    <w:p w14:paraId="76DA36BC" w14:textId="77777777" w:rsidR="009D3038" w:rsidRDefault="009D3038"/>
    <w:p w14:paraId="04FC95BB" w14:textId="77777777" w:rsidR="009D3038" w:rsidRDefault="00000000">
      <w:r>
        <w:rPr>
          <w:rFonts w:hint="eastAsia"/>
        </w:rPr>
        <w:t>Paul</w:t>
      </w:r>
      <w:r>
        <w:rPr>
          <w:rFonts w:hint="eastAsia"/>
        </w:rPr>
        <w:t>（嘲笑）：</w:t>
      </w:r>
      <w:r>
        <w:rPr>
          <w:rFonts w:hint="eastAsia"/>
        </w:rPr>
        <w:t>Tom</w:t>
      </w:r>
      <w:r>
        <w:rPr>
          <w:rFonts w:hint="eastAsia"/>
        </w:rPr>
        <w:t>，这种货色回来了，有什么值得高兴的？看着穿的就一个普通的建筑工人，还不是得给</w:t>
      </w:r>
      <w:r>
        <w:rPr>
          <w:rFonts w:hint="eastAsia"/>
        </w:rPr>
        <w:t>Hall</w:t>
      </w:r>
      <w:r>
        <w:rPr>
          <w:rFonts w:hint="eastAsia"/>
        </w:rPr>
        <w:t>集团打零工，能让你们享什么福？</w:t>
      </w:r>
    </w:p>
    <w:p w14:paraId="7149ECE6" w14:textId="77777777" w:rsidR="009D3038" w:rsidRDefault="009D3038"/>
    <w:p w14:paraId="11CA79A8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：就是，你回来了正好，赶紧劝劝你这蠢货父母，把拆迁协议签了！</w:t>
      </w:r>
    </w:p>
    <w:p w14:paraId="155E39F0" w14:textId="77777777" w:rsidR="009D3038" w:rsidRDefault="009D3038"/>
    <w:p w14:paraId="04926641" w14:textId="77777777" w:rsidR="009D3038" w:rsidRDefault="00000000">
      <w:r>
        <w:rPr>
          <w:rFonts w:hint="eastAsia"/>
        </w:rPr>
        <w:t>Amanda</w:t>
      </w:r>
      <w:r>
        <w:rPr>
          <w:rFonts w:hint="eastAsia"/>
        </w:rPr>
        <w:t>：不要不知道好歹，这可是</w:t>
      </w:r>
      <w:r>
        <w:rPr>
          <w:rFonts w:hint="eastAsia"/>
        </w:rPr>
        <w:t>Hall</w:t>
      </w:r>
      <w:r>
        <w:rPr>
          <w:rFonts w:hint="eastAsia"/>
        </w:rPr>
        <w:t>集团的项目！得罪了我儿子所在的</w:t>
      </w:r>
      <w:r>
        <w:rPr>
          <w:rFonts w:hint="eastAsia"/>
        </w:rPr>
        <w:t>Hall</w:t>
      </w:r>
      <w:r>
        <w:rPr>
          <w:rFonts w:hint="eastAsia"/>
        </w:rPr>
        <w:t>集团，你们全家都吃不了兜着走！</w:t>
      </w:r>
    </w:p>
    <w:p w14:paraId="13093BE7" w14:textId="77777777" w:rsidR="009D3038" w:rsidRDefault="009D3038"/>
    <w:p w14:paraId="634F5E93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松开父母，起身冷冷地看向</w:t>
      </w:r>
      <w:r>
        <w:rPr>
          <w:rFonts w:hint="eastAsia"/>
        </w:rPr>
        <w:t>Paul</w:t>
      </w:r>
      <w:r>
        <w:rPr>
          <w:rFonts w:hint="eastAsia"/>
        </w:rPr>
        <w:t>一家。</w:t>
      </w:r>
    </w:p>
    <w:p w14:paraId="3248D91F" w14:textId="77777777" w:rsidR="009D3038" w:rsidRDefault="009D3038"/>
    <w:p w14:paraId="78FA66BD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：你们说什么？</w:t>
      </w:r>
    </w:p>
    <w:p w14:paraId="370EBE5B" w14:textId="77777777" w:rsidR="009D3038" w:rsidRDefault="009D3038"/>
    <w:p w14:paraId="4EE4C5B5" w14:textId="77777777" w:rsidR="009D3038" w:rsidRDefault="009D3038"/>
    <w:p w14:paraId="62258C92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集</w:t>
      </w:r>
    </w:p>
    <w:p w14:paraId="4B2E341D" w14:textId="77777777" w:rsidR="009D3038" w:rsidRDefault="009D3038"/>
    <w:p w14:paraId="4AC4EB3C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Tom</w:t>
      </w:r>
      <w:r>
        <w:rPr>
          <w:rFonts w:hint="eastAsia"/>
        </w:rPr>
        <w:t>家客厅</w:t>
      </w:r>
    </w:p>
    <w:p w14:paraId="6D656319" w14:textId="77777777" w:rsidR="009D3038" w:rsidRDefault="009D3038"/>
    <w:p w14:paraId="5B56ACFF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Paul</w:t>
      </w:r>
      <w:r>
        <w:rPr>
          <w:rFonts w:hint="eastAsia"/>
        </w:rPr>
        <w:t>鄙视地上下打量</w:t>
      </w:r>
      <w:r>
        <w:rPr>
          <w:rFonts w:hint="eastAsia"/>
        </w:rPr>
        <w:t>Adam</w:t>
      </w:r>
      <w:r>
        <w:rPr>
          <w:rFonts w:hint="eastAsia"/>
        </w:rPr>
        <w:t>。</w:t>
      </w:r>
    </w:p>
    <w:p w14:paraId="4AC34EBB" w14:textId="77777777" w:rsidR="009D3038" w:rsidRDefault="009D3038"/>
    <w:p w14:paraId="26D44A0D" w14:textId="77777777" w:rsidR="009D3038" w:rsidRDefault="00000000">
      <w:r>
        <w:rPr>
          <w:rFonts w:hint="eastAsia"/>
        </w:rPr>
        <w:t>Paul</w:t>
      </w:r>
      <w:r>
        <w:rPr>
          <w:rFonts w:hint="eastAsia"/>
        </w:rPr>
        <w:t>：我说，龙生龙凤生凤，老鼠的儿子会打洞！（冷哼）</w:t>
      </w:r>
      <w:r>
        <w:rPr>
          <w:rFonts w:hint="eastAsia"/>
        </w:rPr>
        <w:t>Tom</w:t>
      </w:r>
      <w:r>
        <w:rPr>
          <w:rFonts w:hint="eastAsia"/>
        </w:rPr>
        <w:t>是个废物，你也没差。</w:t>
      </w:r>
    </w:p>
    <w:p w14:paraId="61F94FB5" w14:textId="77777777" w:rsidR="009D3038" w:rsidRDefault="009D3038"/>
    <w:p w14:paraId="33D2253F" w14:textId="77777777" w:rsidR="009D3038" w:rsidRDefault="00000000">
      <w:r>
        <w:rPr>
          <w:rFonts w:hint="eastAsia"/>
        </w:rPr>
        <w:t>Amanda</w:t>
      </w:r>
      <w:r>
        <w:rPr>
          <w:rFonts w:hint="eastAsia"/>
        </w:rPr>
        <w:t>（冷笑）：就是，（上下打量</w:t>
      </w:r>
      <w:r>
        <w:rPr>
          <w:rFonts w:hint="eastAsia"/>
        </w:rPr>
        <w:t>Adam</w:t>
      </w:r>
      <w:r>
        <w:rPr>
          <w:rFonts w:hint="eastAsia"/>
        </w:rPr>
        <w:t>）一个废物，认回来做什么？</w:t>
      </w:r>
    </w:p>
    <w:p w14:paraId="1CA64E99" w14:textId="77777777" w:rsidR="009D3038" w:rsidRDefault="009D3038"/>
    <w:p w14:paraId="389DD209" w14:textId="77777777" w:rsidR="009D3038" w:rsidRDefault="00000000">
      <w:r>
        <w:rPr>
          <w:rFonts w:hint="eastAsia"/>
        </w:rPr>
        <w:t>Paul</w:t>
      </w:r>
      <w:r>
        <w:rPr>
          <w:rFonts w:hint="eastAsia"/>
        </w:rPr>
        <w:t>（冷笑）：找了二十年，就找回这么一个玩意！（一口口水吐在地上）丢人现眼！</w:t>
      </w:r>
    </w:p>
    <w:p w14:paraId="75013C1D" w14:textId="77777777" w:rsidR="009D3038" w:rsidRDefault="009D3038"/>
    <w:p w14:paraId="55DEEB1D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（有点生气）：我们不在乎这些，只要儿子回来就行了！</w:t>
      </w:r>
    </w:p>
    <w:p w14:paraId="6A853CDB" w14:textId="77777777" w:rsidR="009D3038" w:rsidRDefault="009D3038"/>
    <w:p w14:paraId="1F84F244" w14:textId="77777777" w:rsidR="009D3038" w:rsidRDefault="00000000">
      <w:r>
        <w:rPr>
          <w:rFonts w:hint="eastAsia"/>
        </w:rPr>
        <w:t>Amanda</w:t>
      </w:r>
      <w:r>
        <w:rPr>
          <w:rFonts w:hint="eastAsia"/>
        </w:rPr>
        <w:t>：哟，就找回了这种货色，你们以为后半辈子就能有人照顾了？（自得）你看看我家</w:t>
      </w:r>
      <w:r>
        <w:rPr>
          <w:rFonts w:hint="eastAsia"/>
        </w:rPr>
        <w:t>Daniel</w:t>
      </w:r>
      <w:r>
        <w:rPr>
          <w:rFonts w:hint="eastAsia"/>
        </w:rPr>
        <w:t>……</w:t>
      </w:r>
    </w:p>
    <w:p w14:paraId="48613AE4" w14:textId="77777777" w:rsidR="009D3038" w:rsidRDefault="009D3038"/>
    <w:p w14:paraId="5228E3BF" w14:textId="77777777" w:rsidR="009D3038" w:rsidRDefault="00000000">
      <w:bookmarkStart w:id="9" w:name="OLE_LINK10"/>
      <w:r>
        <w:rPr>
          <w:rFonts w:hint="eastAsia"/>
        </w:rPr>
        <w:t>△</w:t>
      </w:r>
      <w:bookmarkEnd w:id="9"/>
      <w:r>
        <w:rPr>
          <w:rFonts w:hint="eastAsia"/>
        </w:rPr>
        <w:t>Daniel</w:t>
      </w:r>
      <w:r>
        <w:rPr>
          <w:rFonts w:hint="eastAsia"/>
        </w:rPr>
        <w:t>得意的整理衣领。</w:t>
      </w:r>
    </w:p>
    <w:p w14:paraId="4EC77A42" w14:textId="77777777" w:rsidR="009D3038" w:rsidRDefault="009D3038"/>
    <w:p w14:paraId="7850B1A3" w14:textId="77777777" w:rsidR="009D3038" w:rsidRDefault="00000000">
      <w:r>
        <w:rPr>
          <w:rFonts w:hint="eastAsia"/>
        </w:rPr>
        <w:t>Amanda</w:t>
      </w:r>
      <w:r>
        <w:rPr>
          <w:rFonts w:hint="eastAsia"/>
        </w:rPr>
        <w:t>：</w:t>
      </w:r>
      <w:r>
        <w:rPr>
          <w:rFonts w:hint="eastAsia"/>
        </w:rPr>
        <w:t>Hall</w:t>
      </w:r>
      <w:r>
        <w:rPr>
          <w:rFonts w:hint="eastAsia"/>
        </w:rPr>
        <w:t>集团的部门经理，年薪二十万美金！</w:t>
      </w:r>
    </w:p>
    <w:p w14:paraId="4C4F40AA" w14:textId="77777777" w:rsidR="009D3038" w:rsidRDefault="009D3038"/>
    <w:p w14:paraId="2278E218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Amanda</w:t>
      </w:r>
      <w:r>
        <w:rPr>
          <w:rFonts w:hint="eastAsia"/>
        </w:rPr>
        <w:t>拿出手机，亮出</w:t>
      </w:r>
      <w:r>
        <w:rPr>
          <w:rFonts w:hint="eastAsia"/>
        </w:rPr>
        <w:t>Jennifer</w:t>
      </w:r>
      <w:r>
        <w:rPr>
          <w:rFonts w:hint="eastAsia"/>
        </w:rPr>
        <w:t>照片。</w:t>
      </w:r>
    </w:p>
    <w:p w14:paraId="664C5B40" w14:textId="77777777" w:rsidR="009D3038" w:rsidRDefault="009D3038"/>
    <w:p w14:paraId="0E4828C8" w14:textId="77777777" w:rsidR="009D3038" w:rsidRDefault="00000000">
      <w:r>
        <w:rPr>
          <w:rFonts w:hint="eastAsia"/>
        </w:rPr>
        <w:t>Amanda</w:t>
      </w:r>
      <w:r>
        <w:rPr>
          <w:rFonts w:hint="eastAsia"/>
        </w:rPr>
        <w:t>：看见了吗？这可是他的女朋友，也是集团总经理</w:t>
      </w:r>
      <w:r>
        <w:rPr>
          <w:rFonts w:hint="eastAsia"/>
        </w:rPr>
        <w:t>Steven</w:t>
      </w:r>
      <w:r>
        <w:rPr>
          <w:rFonts w:hint="eastAsia"/>
        </w:rPr>
        <w:t>的秘书！</w:t>
      </w:r>
      <w:r>
        <w:rPr>
          <w:rFonts w:hint="eastAsia"/>
        </w:rPr>
        <w:t>Daniel</w:t>
      </w:r>
      <w:r>
        <w:rPr>
          <w:rFonts w:hint="eastAsia"/>
        </w:rPr>
        <w:t>迟早会升职加薪，前途不可限量！</w:t>
      </w:r>
    </w:p>
    <w:p w14:paraId="66C4AAA5" w14:textId="77777777" w:rsidR="009D3038" w:rsidRDefault="009D3038"/>
    <w:p w14:paraId="671627E7" w14:textId="77777777" w:rsidR="009D3038" w:rsidRDefault="00000000">
      <w:r>
        <w:rPr>
          <w:rFonts w:hint="eastAsia"/>
        </w:rPr>
        <w:t>Amanda</w:t>
      </w:r>
      <w:r>
        <w:rPr>
          <w:rFonts w:hint="eastAsia"/>
        </w:rPr>
        <w:t>（炫耀）：要不，让</w:t>
      </w:r>
      <w:r>
        <w:rPr>
          <w:rFonts w:hint="eastAsia"/>
        </w:rPr>
        <w:t>Daniel</w:t>
      </w:r>
      <w:r>
        <w:rPr>
          <w:rFonts w:hint="eastAsia"/>
        </w:rPr>
        <w:t>照顾照顾你们家这倒霉儿子，帮他在</w:t>
      </w:r>
      <w:r>
        <w:rPr>
          <w:rFonts w:hint="eastAsia"/>
        </w:rPr>
        <w:t>Hall</w:t>
      </w:r>
      <w:r>
        <w:rPr>
          <w:rFonts w:hint="eastAsia"/>
        </w:rPr>
        <w:t>集团找一份正式工作，免得他在工地上打一辈子零工！一辈子都找不到女朋友！</w:t>
      </w:r>
    </w:p>
    <w:p w14:paraId="2B4763C1" w14:textId="77777777" w:rsidR="009D3038" w:rsidRDefault="009D3038"/>
    <w:p w14:paraId="0B7B437F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面面相觑，有点迟疑的对视一眼。</w:t>
      </w:r>
      <w:r>
        <w:rPr>
          <w:rFonts w:hint="eastAsia"/>
        </w:rPr>
        <w:t>Daniel</w:t>
      </w:r>
      <w:r>
        <w:rPr>
          <w:rFonts w:hint="eastAsia"/>
        </w:rPr>
        <w:t>骄傲地抬头，眼神鄙夷，指着地面。</w:t>
      </w:r>
    </w:p>
    <w:p w14:paraId="622385B7" w14:textId="77777777" w:rsidR="009D3038" w:rsidRDefault="009D3038"/>
    <w:p w14:paraId="37B8A1B8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：要我帮他也可以啊，让他跪下求我！</w:t>
      </w:r>
    </w:p>
    <w:p w14:paraId="2BE211A9" w14:textId="77777777" w:rsidR="009D3038" w:rsidRDefault="009D3038"/>
    <w:p w14:paraId="15541D45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Paul</w:t>
      </w:r>
      <w:r>
        <w:rPr>
          <w:rFonts w:hint="eastAsia"/>
        </w:rPr>
        <w:t>一家闻言却戏谑笑了起来。</w:t>
      </w:r>
    </w:p>
    <w:p w14:paraId="632F187F" w14:textId="77777777" w:rsidR="009D3038" w:rsidRDefault="009D3038"/>
    <w:p w14:paraId="1AF48A1C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（难以置信）：你……你说什么？</w:t>
      </w:r>
    </w:p>
    <w:p w14:paraId="2794BCB9" w14:textId="77777777" w:rsidR="009D3038" w:rsidRDefault="009D3038"/>
    <w:p w14:paraId="2A2698C4" w14:textId="77777777" w:rsidR="009D3038" w:rsidRDefault="00000000">
      <w:r>
        <w:rPr>
          <w:rFonts w:hint="eastAsia"/>
        </w:rPr>
        <w:t>Amanda</w:t>
      </w:r>
      <w:r>
        <w:rPr>
          <w:rFonts w:hint="eastAsia"/>
        </w:rPr>
        <w:t>（嘲讽）：</w:t>
      </w:r>
      <w:r>
        <w:rPr>
          <w:rFonts w:hint="eastAsia"/>
        </w:rPr>
        <w:t>Daniel</w:t>
      </w:r>
      <w:r>
        <w:rPr>
          <w:rFonts w:hint="eastAsia"/>
        </w:rPr>
        <w:t>让你儿子跪下，听不懂啊？跪一个，就换一份工作，便宜你们了。</w:t>
      </w:r>
    </w:p>
    <w:p w14:paraId="39581CE9" w14:textId="77777777" w:rsidR="009D3038" w:rsidRDefault="009D3038"/>
    <w:p w14:paraId="540F868B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顿时一脸怒容，</w:t>
      </w:r>
      <w:r>
        <w:rPr>
          <w:rFonts w:hint="eastAsia"/>
        </w:rPr>
        <w:t>Adam</w:t>
      </w:r>
      <w:r>
        <w:rPr>
          <w:rFonts w:hint="eastAsia"/>
        </w:rPr>
        <w:t>看向</w:t>
      </w:r>
      <w:r>
        <w:rPr>
          <w:rFonts w:hint="eastAsia"/>
        </w:rPr>
        <w:t>Daniel</w:t>
      </w:r>
      <w:r>
        <w:rPr>
          <w:rFonts w:hint="eastAsia"/>
        </w:rPr>
        <w:t>，眼神冰冷。</w:t>
      </w:r>
    </w:p>
    <w:p w14:paraId="4C493FDD" w14:textId="77777777" w:rsidR="009D3038" w:rsidRDefault="009D3038"/>
    <w:p w14:paraId="2B6D216E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：跪下来求你们？你们也配？</w:t>
      </w:r>
    </w:p>
    <w:p w14:paraId="1ABA8D7F" w14:textId="77777777" w:rsidR="009D3038" w:rsidRDefault="009D3038"/>
    <w:p w14:paraId="12B5D2C3" w14:textId="77777777" w:rsidR="009D3038" w:rsidRDefault="009D3038"/>
    <w:p w14:paraId="7C591588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集</w:t>
      </w:r>
    </w:p>
    <w:p w14:paraId="3942E964" w14:textId="77777777" w:rsidR="009D3038" w:rsidRDefault="009D3038"/>
    <w:p w14:paraId="7808DB73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Tom</w:t>
      </w:r>
      <w:r>
        <w:rPr>
          <w:rFonts w:hint="eastAsia"/>
        </w:rPr>
        <w:t>家客厅</w:t>
      </w:r>
    </w:p>
    <w:p w14:paraId="1A0A2EF7" w14:textId="77777777" w:rsidR="009D3038" w:rsidRDefault="009D3038"/>
    <w:p w14:paraId="18761649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（冷笑）：我不配？（指着</w:t>
      </w:r>
      <w:r>
        <w:rPr>
          <w:rFonts w:hint="eastAsia"/>
        </w:rPr>
        <w:t>Adam</w:t>
      </w:r>
      <w:r>
        <w:rPr>
          <w:rFonts w:hint="eastAsia"/>
        </w:rPr>
        <w:t>）要不是有点亲戚关系，你跪在我面前和狗一样求我，我都不会看你一眼！</w:t>
      </w:r>
    </w:p>
    <w:p w14:paraId="5E03528B" w14:textId="77777777" w:rsidR="009D3038" w:rsidRDefault="009D3038"/>
    <w:p w14:paraId="357B7A7E" w14:textId="77777777" w:rsidR="009D3038" w:rsidRDefault="00000000">
      <w:r>
        <w:rPr>
          <w:rFonts w:hint="eastAsia"/>
        </w:rPr>
        <w:t>Amanda</w:t>
      </w:r>
      <w:r>
        <w:rPr>
          <w:rFonts w:hint="eastAsia"/>
        </w:rPr>
        <w:t>（冷笑）：我儿子要给你这个废物找一份工作，你还不乐意了？难不成你想啃老？可惜这猪圈狗窝的，也没东西给你啃啊！</w:t>
      </w:r>
    </w:p>
    <w:p w14:paraId="29B91838" w14:textId="77777777" w:rsidR="009D3038" w:rsidRDefault="009D3038"/>
    <w:p w14:paraId="226F256D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（略微愤怒）：你……</w:t>
      </w:r>
    </w:p>
    <w:p w14:paraId="2DA8EFAD" w14:textId="77777777" w:rsidR="009D3038" w:rsidRDefault="009D3038"/>
    <w:p w14:paraId="7C26B60F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（打断</w:t>
      </w:r>
      <w:r>
        <w:rPr>
          <w:rFonts w:hint="eastAsia"/>
        </w:rPr>
        <w:t>Tom</w:t>
      </w:r>
      <w:r>
        <w:rPr>
          <w:rFonts w:hint="eastAsia"/>
        </w:rPr>
        <w:t>的话）：</w:t>
      </w:r>
      <w:r>
        <w:rPr>
          <w:rFonts w:hint="eastAsia"/>
        </w:rPr>
        <w:t>Tom</w:t>
      </w:r>
      <w:r>
        <w:rPr>
          <w:rFonts w:hint="eastAsia"/>
        </w:rPr>
        <w:t>，算了，儿子今天回来了，你就少说两句吧！</w:t>
      </w:r>
    </w:p>
    <w:p w14:paraId="3E4BBD34" w14:textId="77777777" w:rsidR="009D3038" w:rsidRDefault="009D3038"/>
    <w:p w14:paraId="4B4100E6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看向</w:t>
      </w:r>
      <w:r>
        <w:rPr>
          <w:rFonts w:hint="eastAsia"/>
        </w:rPr>
        <w:t>Paul</w:t>
      </w:r>
      <w:r>
        <w:rPr>
          <w:rFonts w:hint="eastAsia"/>
        </w:rPr>
        <w:t>，赔笑。</w:t>
      </w:r>
    </w:p>
    <w:p w14:paraId="69735378" w14:textId="77777777" w:rsidR="009D3038" w:rsidRDefault="009D3038"/>
    <w:p w14:paraId="38E51F1F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：大哥、大嫂，你们看这大喜的日子，其他事以后再说吧？来来来，一起坐下吃饭……还有，吃蛋糕，吃大蛋糕！</w:t>
      </w:r>
    </w:p>
    <w:p w14:paraId="25D353F9" w14:textId="77777777" w:rsidR="009D3038" w:rsidRDefault="009D3038"/>
    <w:p w14:paraId="276F0816" w14:textId="77777777" w:rsidR="009D3038" w:rsidRDefault="00000000">
      <w:r>
        <w:rPr>
          <w:rFonts w:hint="eastAsia"/>
        </w:rPr>
        <w:t>Paul</w:t>
      </w:r>
      <w:r>
        <w:rPr>
          <w:rFonts w:hint="eastAsia"/>
        </w:rPr>
        <w:t>（嘲笑）：狗屁的喜事？这么一个垃圾玩意找回来了，关老子屁事啊！</w:t>
      </w:r>
    </w:p>
    <w:p w14:paraId="12A4678F" w14:textId="77777777" w:rsidR="009D3038" w:rsidRDefault="009D3038"/>
    <w:p w14:paraId="18A79C35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（尴尬又愤怒）：大哥，你别这样说话，好歹</w:t>
      </w:r>
      <w:r>
        <w:rPr>
          <w:rFonts w:hint="eastAsia"/>
        </w:rPr>
        <w:t>Adam</w:t>
      </w:r>
      <w:r>
        <w:rPr>
          <w:rFonts w:hint="eastAsia"/>
        </w:rPr>
        <w:t>也是你侄子！来，请坐，请坐。</w:t>
      </w:r>
    </w:p>
    <w:p w14:paraId="3CE4C88C" w14:textId="77777777" w:rsidR="009D3038" w:rsidRDefault="009D3038"/>
    <w:p w14:paraId="7EF55AEF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搬开椅子，卑微邀请</w:t>
      </w:r>
      <w:r>
        <w:rPr>
          <w:rFonts w:hint="eastAsia"/>
        </w:rPr>
        <w:t>Paul</w:t>
      </w:r>
      <w:r>
        <w:rPr>
          <w:rFonts w:hint="eastAsia"/>
        </w:rPr>
        <w:t>一家落座。</w:t>
      </w:r>
    </w:p>
    <w:p w14:paraId="1CB2979E" w14:textId="77777777" w:rsidR="009D3038" w:rsidRDefault="009D3038"/>
    <w:p w14:paraId="19DE1640" w14:textId="77777777" w:rsidR="009D3038" w:rsidRDefault="00000000">
      <w:r>
        <w:rPr>
          <w:rFonts w:hint="eastAsia"/>
        </w:rPr>
        <w:t>Amanda</w:t>
      </w:r>
      <w:r>
        <w:rPr>
          <w:rFonts w:hint="eastAsia"/>
        </w:rPr>
        <w:t>（嘲笑）：坐什么坐？真让我们吃这些？</w:t>
      </w:r>
      <w:r>
        <w:rPr>
          <w:rFonts w:hint="eastAsia"/>
        </w:rPr>
        <w:t xml:space="preserve"> Helen</w:t>
      </w:r>
      <w:r>
        <w:rPr>
          <w:rFonts w:hint="eastAsia"/>
        </w:rPr>
        <w:t>，你以为我家和你家一样，捡破烂的啊？</w:t>
      </w:r>
    </w:p>
    <w:p w14:paraId="7C81EF72" w14:textId="77777777" w:rsidR="009D3038" w:rsidRDefault="009D3038"/>
    <w:p w14:paraId="7A87CDF6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无比尴尬，她迟疑了一会儿，切了一块蛋糕放在盘子里，拿起来，递给</w:t>
      </w:r>
      <w:r>
        <w:rPr>
          <w:rFonts w:hint="eastAsia"/>
        </w:rPr>
        <w:t>Daniel</w:t>
      </w:r>
      <w:r>
        <w:rPr>
          <w:rFonts w:hint="eastAsia"/>
        </w:rPr>
        <w:t>。</w:t>
      </w:r>
    </w:p>
    <w:p w14:paraId="44E423C2" w14:textId="77777777" w:rsidR="009D3038" w:rsidRDefault="009D3038"/>
    <w:p w14:paraId="553426DB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（赔笑）：那吃口蛋糕吧……这蛋糕可好吃了！</w:t>
      </w:r>
    </w:p>
    <w:p w14:paraId="41EA0CE9" w14:textId="77777777" w:rsidR="009D3038" w:rsidRDefault="009D3038"/>
    <w:p w14:paraId="23B761FD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Daniel</w:t>
      </w:r>
      <w:r>
        <w:rPr>
          <w:rFonts w:hint="eastAsia"/>
        </w:rPr>
        <w:t>不屑的一笑，直接把</w:t>
      </w:r>
      <w:r>
        <w:rPr>
          <w:rFonts w:hint="eastAsia"/>
        </w:rPr>
        <w:t>Helen</w:t>
      </w:r>
      <w:r>
        <w:rPr>
          <w:rFonts w:hint="eastAsia"/>
        </w:rPr>
        <w:t>手里的蛋糕拍翻，掉在地上。</w:t>
      </w:r>
    </w:p>
    <w:p w14:paraId="4EE38A93" w14:textId="77777777" w:rsidR="009D3038" w:rsidRDefault="009D3038"/>
    <w:p w14:paraId="03DF111D" w14:textId="77777777" w:rsidR="009D3038" w:rsidRDefault="009D3038"/>
    <w:p w14:paraId="175C4398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集</w:t>
      </w:r>
    </w:p>
    <w:p w14:paraId="585AC9C6" w14:textId="77777777" w:rsidR="009D3038" w:rsidRDefault="009D3038"/>
    <w:p w14:paraId="58A0C315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Tom</w:t>
      </w:r>
      <w:r>
        <w:rPr>
          <w:rFonts w:hint="eastAsia"/>
        </w:rPr>
        <w:t>家客厅</w:t>
      </w:r>
    </w:p>
    <w:p w14:paraId="688C73C8" w14:textId="77777777" w:rsidR="009D3038" w:rsidRDefault="009D3038"/>
    <w:p w14:paraId="5241A0DD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（嫌弃）：这种超市的打折蛋糕，我家的狗都不吃！你们还好意思拿出来献宝？</w:t>
      </w:r>
    </w:p>
    <w:p w14:paraId="40F14184" w14:textId="77777777" w:rsidR="009D3038" w:rsidRDefault="009D3038"/>
    <w:p w14:paraId="109E43A8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和</w:t>
      </w:r>
      <w:r>
        <w:rPr>
          <w:rFonts w:hint="eastAsia"/>
        </w:rPr>
        <w:t>Tom</w:t>
      </w:r>
      <w:r>
        <w:rPr>
          <w:rFonts w:hint="eastAsia"/>
        </w:rPr>
        <w:t>一脸错愕的看着这一幕，一时间不知道如何反应。</w:t>
      </w:r>
      <w:r>
        <w:rPr>
          <w:rFonts w:hint="eastAsia"/>
        </w:rPr>
        <w:t>Adam</w:t>
      </w:r>
      <w:r>
        <w:rPr>
          <w:rFonts w:hint="eastAsia"/>
        </w:rPr>
        <w:t>的脸色变得冰冷了起来。</w:t>
      </w:r>
      <w:r>
        <w:rPr>
          <w:rFonts w:hint="eastAsia"/>
        </w:rPr>
        <w:t>Helen</w:t>
      </w:r>
      <w:r>
        <w:rPr>
          <w:rFonts w:hint="eastAsia"/>
        </w:rPr>
        <w:t>愤怒地瞪着他，略带哭腔。</w:t>
      </w:r>
    </w:p>
    <w:p w14:paraId="526005F2" w14:textId="77777777" w:rsidR="009D3038" w:rsidRDefault="009D3038"/>
    <w:p w14:paraId="3D73708F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：</w:t>
      </w:r>
      <w:r>
        <w:rPr>
          <w:rFonts w:hint="eastAsia"/>
        </w:rPr>
        <w:t>Daniel</w:t>
      </w:r>
      <w:r>
        <w:rPr>
          <w:rFonts w:hint="eastAsia"/>
        </w:rPr>
        <w:t>！你这是干什么！我们家也是一片好意，你怎么能这样！你太过分了！</w:t>
      </w:r>
    </w:p>
    <w:p w14:paraId="53BC706D" w14:textId="77777777" w:rsidR="009D3038" w:rsidRDefault="009D3038"/>
    <w:p w14:paraId="65A3D385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（冷笑）：过分！你们不老老实实签拆迁协议让我回公司交差，我还能更过分！</w:t>
      </w:r>
    </w:p>
    <w:p w14:paraId="65B1CA12" w14:textId="77777777" w:rsidR="009D3038" w:rsidRDefault="009D3038"/>
    <w:p w14:paraId="371326B1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Daniel</w:t>
      </w:r>
      <w:r>
        <w:rPr>
          <w:rFonts w:hint="eastAsia"/>
        </w:rPr>
        <w:t>一脸冷笑，用手扶住餐桌，猛的一掀，餐桌瞬间被掀翻，一桌子菜弄得满地都是。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顿时气得颤抖、哆嗦。</w:t>
      </w:r>
    </w:p>
    <w:p w14:paraId="2340B907" w14:textId="77777777" w:rsidR="009D3038" w:rsidRDefault="009D3038"/>
    <w:p w14:paraId="04B0B79C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（指着</w:t>
      </w:r>
      <w:r>
        <w:rPr>
          <w:rFonts w:hint="eastAsia"/>
        </w:rPr>
        <w:t>Daniel</w:t>
      </w:r>
      <w:r>
        <w:rPr>
          <w:rFonts w:hint="eastAsia"/>
        </w:rPr>
        <w:t>）：你……你……</w:t>
      </w:r>
    </w:p>
    <w:p w14:paraId="1BF013E2" w14:textId="77777777" w:rsidR="009D3038" w:rsidRDefault="009D3038"/>
    <w:p w14:paraId="2FFB5FD2" w14:textId="77777777" w:rsidR="009D3038" w:rsidRDefault="00000000">
      <w:r>
        <w:rPr>
          <w:rFonts w:hint="eastAsia"/>
        </w:rPr>
        <w:lastRenderedPageBreak/>
        <w:t>Daniel</w:t>
      </w:r>
      <w:r>
        <w:rPr>
          <w:rFonts w:hint="eastAsia"/>
        </w:rPr>
        <w:t>（冷笑）：我还能给你们两个老东西一点面子！但一会儿我女朋友来了！可就没那么好说话了！到时候你们跪下求我都没用！</w:t>
      </w:r>
    </w:p>
    <w:p w14:paraId="6E28EA2B" w14:textId="77777777" w:rsidR="009D3038" w:rsidRDefault="009D3038"/>
    <w:p w14:paraId="613E0830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Tom</w:t>
      </w:r>
      <w:r>
        <w:rPr>
          <w:rFonts w:hint="eastAsia"/>
        </w:rPr>
        <w:t>气得捂住心口，</w:t>
      </w:r>
      <w:r>
        <w:rPr>
          <w:rFonts w:hint="eastAsia"/>
        </w:rPr>
        <w:t>Adam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冲上前扶住他。</w:t>
      </w:r>
    </w:p>
    <w:p w14:paraId="51891392" w14:textId="77777777" w:rsidR="009D3038" w:rsidRDefault="009D3038"/>
    <w:p w14:paraId="526D5E6C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（着急）：孩他爸，你没事吧？</w:t>
      </w:r>
    </w:p>
    <w:p w14:paraId="344E69CE" w14:textId="77777777" w:rsidR="009D3038" w:rsidRDefault="009D3038"/>
    <w:p w14:paraId="59C41931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（紧张）：爸，你怎么了？</w:t>
      </w:r>
    </w:p>
    <w:p w14:paraId="58EEA6D3" w14:textId="77777777" w:rsidR="009D3038" w:rsidRDefault="009D3038"/>
    <w:p w14:paraId="638245BC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Tom</w:t>
      </w:r>
      <w:r>
        <w:rPr>
          <w:rFonts w:hint="eastAsia"/>
        </w:rPr>
        <w:t>拍了拍自己心口，缓了过来，但是脸色一片煞白，他颤抖着手指着门口。</w:t>
      </w:r>
    </w:p>
    <w:p w14:paraId="5DD58615" w14:textId="77777777" w:rsidR="009D3038" w:rsidRDefault="009D3038"/>
    <w:p w14:paraId="79A22960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：出去！滚出去！我们家不欢迎你们！</w:t>
      </w:r>
    </w:p>
    <w:p w14:paraId="0EA3FDA8" w14:textId="77777777" w:rsidR="009D3038" w:rsidRDefault="009D3038"/>
    <w:p w14:paraId="3F064A96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Paul</w:t>
      </w:r>
      <w:r>
        <w:rPr>
          <w:rFonts w:hint="eastAsia"/>
        </w:rPr>
        <w:t>一家露出不屑的笑，</w:t>
      </w:r>
      <w:r>
        <w:rPr>
          <w:rFonts w:hint="eastAsia"/>
        </w:rPr>
        <w:t>Adam</w:t>
      </w:r>
      <w:r>
        <w:rPr>
          <w:rFonts w:hint="eastAsia"/>
        </w:rPr>
        <w:t>深吸一口气，冷眼看着他们。</w:t>
      </w:r>
    </w:p>
    <w:p w14:paraId="7876331F" w14:textId="77777777" w:rsidR="009D3038" w:rsidRDefault="009D3038"/>
    <w:p w14:paraId="299D4FC3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：今天我们一家团聚，我不想在你们这种垃圾身上浪费时间，给我爸妈道歉，然后滚出去！</w:t>
      </w:r>
    </w:p>
    <w:p w14:paraId="2055FC87" w14:textId="77777777" w:rsidR="009D3038" w:rsidRDefault="009D3038"/>
    <w:p w14:paraId="40991031" w14:textId="77777777" w:rsidR="009D3038" w:rsidRDefault="009D3038"/>
    <w:p w14:paraId="644A8C6A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集</w:t>
      </w:r>
    </w:p>
    <w:p w14:paraId="4E27B6AC" w14:textId="77777777" w:rsidR="009D3038" w:rsidRDefault="009D3038"/>
    <w:p w14:paraId="7C9E0682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Tom</w:t>
      </w:r>
      <w:r>
        <w:rPr>
          <w:rFonts w:hint="eastAsia"/>
        </w:rPr>
        <w:t>家客厅</w:t>
      </w:r>
    </w:p>
    <w:p w14:paraId="229A80BE" w14:textId="77777777" w:rsidR="009D3038" w:rsidRDefault="009D3038"/>
    <w:p w14:paraId="7D0CA439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Daniel</w:t>
      </w:r>
      <w:r>
        <w:rPr>
          <w:rFonts w:hint="eastAsia"/>
        </w:rPr>
        <w:t>一家对视一眼，嗤笑出声，</w:t>
      </w:r>
      <w:r>
        <w:rPr>
          <w:rFonts w:hint="eastAsia"/>
        </w:rPr>
        <w:t>Daniel</w:t>
      </w:r>
      <w:r>
        <w:rPr>
          <w:rFonts w:hint="eastAsia"/>
        </w:rPr>
        <w:t>推了</w:t>
      </w:r>
      <w:r>
        <w:rPr>
          <w:rFonts w:hint="eastAsia"/>
        </w:rPr>
        <w:t>Adam</w:t>
      </w:r>
      <w:r>
        <w:rPr>
          <w:rFonts w:hint="eastAsia"/>
        </w:rPr>
        <w:t>一把。</w:t>
      </w:r>
    </w:p>
    <w:p w14:paraId="39D0B467" w14:textId="77777777" w:rsidR="009D3038" w:rsidRDefault="009D3038"/>
    <w:p w14:paraId="16A51E90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：你知道我是谁吗？我现在可是</w:t>
      </w:r>
      <w:r>
        <w:rPr>
          <w:rFonts w:hint="eastAsia"/>
        </w:rPr>
        <w:t>Hall</w:t>
      </w:r>
      <w:r>
        <w:rPr>
          <w:rFonts w:hint="eastAsia"/>
        </w:rPr>
        <w:t>分公司的部门经理！在这个镇子里，</w:t>
      </w:r>
      <w:r>
        <w:rPr>
          <w:rFonts w:hint="eastAsia"/>
        </w:rPr>
        <w:t>Hall</w:t>
      </w:r>
      <w:r>
        <w:rPr>
          <w:rFonts w:hint="eastAsia"/>
        </w:rPr>
        <w:t>集团就相当于皇室，法律都不管用。</w:t>
      </w:r>
    </w:p>
    <w:p w14:paraId="2DBCABE7" w14:textId="77777777" w:rsidR="009D3038" w:rsidRDefault="009D3038"/>
    <w:p w14:paraId="5D509121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Daniel</w:t>
      </w:r>
      <w:r>
        <w:rPr>
          <w:rFonts w:hint="eastAsia"/>
        </w:rPr>
        <w:t>看向</w:t>
      </w:r>
      <w:r>
        <w:rPr>
          <w:rFonts w:hint="eastAsia"/>
        </w:rPr>
        <w:t>Helen</w:t>
      </w:r>
      <w:r>
        <w:rPr>
          <w:rFonts w:hint="eastAsia"/>
        </w:rPr>
        <w:t>和</w:t>
      </w:r>
      <w:r>
        <w:rPr>
          <w:rFonts w:hint="eastAsia"/>
        </w:rPr>
        <w:t>Tom</w:t>
      </w:r>
      <w:r>
        <w:rPr>
          <w:rFonts w:hint="eastAsia"/>
        </w:rPr>
        <w:t>。</w:t>
      </w:r>
    </w:p>
    <w:p w14:paraId="5D2442A6" w14:textId="77777777" w:rsidR="009D3038" w:rsidRDefault="009D3038"/>
    <w:p w14:paraId="63041A64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：让我给这两个老东西道歉，你算老几啊？</w:t>
      </w:r>
    </w:p>
    <w:p w14:paraId="018DA499" w14:textId="77777777" w:rsidR="009D3038" w:rsidRDefault="009D3038"/>
    <w:p w14:paraId="6F3DE2B1" w14:textId="77777777" w:rsidR="009D3038" w:rsidRDefault="00000000">
      <w:r>
        <w:rPr>
          <w:rFonts w:hint="eastAsia"/>
        </w:rPr>
        <w:t>△说话间，</w:t>
      </w:r>
      <w:r>
        <w:rPr>
          <w:rFonts w:hint="eastAsia"/>
        </w:rPr>
        <w:t>Daniel</w:t>
      </w:r>
      <w:r>
        <w:rPr>
          <w:rFonts w:hint="eastAsia"/>
        </w:rPr>
        <w:t>上前要扇</w:t>
      </w:r>
      <w:r>
        <w:rPr>
          <w:rFonts w:hint="eastAsia"/>
        </w:rPr>
        <w:t>Adam</w:t>
      </w:r>
      <w:r>
        <w:rPr>
          <w:rFonts w:hint="eastAsia"/>
        </w:rPr>
        <w:t>巴掌，</w:t>
      </w:r>
      <w:r>
        <w:rPr>
          <w:rFonts w:hint="eastAsia"/>
        </w:rPr>
        <w:t>Adam</w:t>
      </w:r>
      <w:r>
        <w:rPr>
          <w:rFonts w:hint="eastAsia"/>
        </w:rPr>
        <w:t>直接抓住</w:t>
      </w:r>
      <w:r>
        <w:rPr>
          <w:rFonts w:hint="eastAsia"/>
        </w:rPr>
        <w:t>Daniel</w:t>
      </w:r>
      <w:r>
        <w:rPr>
          <w:rFonts w:hint="eastAsia"/>
        </w:rPr>
        <w:t>的手，反手一巴掌扇在</w:t>
      </w:r>
      <w:r>
        <w:rPr>
          <w:rFonts w:hint="eastAsia"/>
        </w:rPr>
        <w:t>Daniel</w:t>
      </w:r>
      <w:r>
        <w:rPr>
          <w:rFonts w:hint="eastAsia"/>
        </w:rPr>
        <w:t>脸上、扇得</w:t>
      </w:r>
      <w:r>
        <w:rPr>
          <w:rFonts w:hint="eastAsia"/>
        </w:rPr>
        <w:t>Daniel</w:t>
      </w:r>
      <w:r>
        <w:rPr>
          <w:rFonts w:hint="eastAsia"/>
        </w:rPr>
        <w:t>踉跄退后。</w:t>
      </w:r>
    </w:p>
    <w:p w14:paraId="23FFE911" w14:textId="77777777" w:rsidR="009D3038" w:rsidRDefault="009D3038"/>
    <w:p w14:paraId="44F61729" w14:textId="77777777" w:rsidR="009D3038" w:rsidRDefault="00000000">
      <w:bookmarkStart w:id="10" w:name="OLE_LINK11"/>
      <w:r>
        <w:rPr>
          <w:rFonts w:hint="eastAsia"/>
        </w:rPr>
        <w:t>△</w:t>
      </w:r>
      <w:bookmarkEnd w:id="10"/>
      <w:r>
        <w:rPr>
          <w:rFonts w:hint="eastAsia"/>
        </w:rPr>
        <w:t>Daniel</w:t>
      </w:r>
      <w:r>
        <w:rPr>
          <w:rFonts w:hint="eastAsia"/>
        </w:rPr>
        <w:t>捂着脸，</w:t>
      </w:r>
      <w:r>
        <w:rPr>
          <w:rFonts w:hint="eastAsia"/>
        </w:rPr>
        <w:t>Paul</w:t>
      </w:r>
      <w:r>
        <w:rPr>
          <w:rFonts w:hint="eastAsia"/>
        </w:rPr>
        <w:t>一家人都一脸错愕，难以置信，一时间反应不过来。</w:t>
      </w:r>
      <w:r>
        <w:rPr>
          <w:rFonts w:hint="eastAsia"/>
        </w:rPr>
        <w:t>Adam</w:t>
      </w:r>
      <w:r>
        <w:rPr>
          <w:rFonts w:hint="eastAsia"/>
        </w:rPr>
        <w:t>从口袋里抽出纸巾，擦拭手指。</w:t>
      </w:r>
    </w:p>
    <w:p w14:paraId="45AFF0D4" w14:textId="77777777" w:rsidR="009D3038" w:rsidRDefault="009D3038"/>
    <w:p w14:paraId="577DEE51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：现在可以滚了吗？</w:t>
      </w:r>
    </w:p>
    <w:p w14:paraId="7CDC721E" w14:textId="77777777" w:rsidR="009D3038" w:rsidRDefault="009D3038"/>
    <w:p w14:paraId="5748DC24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（捂着脸、怒）：你敢打我？你居然敢打我！你等着，老子今天弄死你。</w:t>
      </w:r>
    </w:p>
    <w:p w14:paraId="4D7DA6AE" w14:textId="77777777" w:rsidR="009D3038" w:rsidRDefault="009D3038"/>
    <w:p w14:paraId="7616F259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Daniel</w:t>
      </w:r>
      <w:r>
        <w:rPr>
          <w:rFonts w:hint="eastAsia"/>
        </w:rPr>
        <w:t>摸出手机，打给</w:t>
      </w:r>
      <w:r>
        <w:rPr>
          <w:rFonts w:hint="eastAsia"/>
        </w:rPr>
        <w:t>Jenifer</w:t>
      </w:r>
      <w:r>
        <w:rPr>
          <w:rFonts w:hint="eastAsia"/>
        </w:rPr>
        <w:t>。</w:t>
      </w:r>
    </w:p>
    <w:p w14:paraId="7B8BF408" w14:textId="77777777" w:rsidR="009D3038" w:rsidRDefault="009D3038"/>
    <w:p w14:paraId="48584332" w14:textId="77777777" w:rsidR="009D3038" w:rsidRDefault="00000000">
      <w:r>
        <w:rPr>
          <w:rFonts w:hint="eastAsia"/>
        </w:rPr>
        <w:lastRenderedPageBreak/>
        <w:t>Daniel</w:t>
      </w:r>
      <w:r>
        <w:rPr>
          <w:rFonts w:hint="eastAsia"/>
        </w:rPr>
        <w:t>：</w:t>
      </w:r>
      <w:r>
        <w:rPr>
          <w:rFonts w:hint="eastAsia"/>
        </w:rPr>
        <w:t>Jennifer</w:t>
      </w:r>
      <w:r>
        <w:rPr>
          <w:rFonts w:hint="eastAsia"/>
        </w:rPr>
        <w:t>，</w:t>
      </w:r>
      <w:r>
        <w:rPr>
          <w:rFonts w:hint="eastAsia"/>
        </w:rPr>
        <w:t>Tom</w:t>
      </w:r>
      <w:r>
        <w:rPr>
          <w:rFonts w:hint="eastAsia"/>
        </w:rPr>
        <w:t>这老东西不肯签字，他儿子还敢打我！你快点带人过来！</w:t>
      </w:r>
    </w:p>
    <w:p w14:paraId="24D4FC20" w14:textId="77777777" w:rsidR="009D3038" w:rsidRDefault="009D3038"/>
    <w:p w14:paraId="4F0F2D5E" w14:textId="77777777" w:rsidR="009D3038" w:rsidRDefault="00000000">
      <w:bookmarkStart w:id="11" w:name="OLE_LINK12"/>
      <w:r>
        <w:rPr>
          <w:rFonts w:hint="eastAsia"/>
        </w:rPr>
        <w:t>△</w:t>
      </w:r>
      <w:bookmarkEnd w:id="11"/>
      <w:r>
        <w:rPr>
          <w:rFonts w:hint="eastAsia"/>
        </w:rPr>
        <w:t>Daniel</w:t>
      </w:r>
      <w:r>
        <w:rPr>
          <w:rFonts w:hint="eastAsia"/>
        </w:rPr>
        <w:t>放下手机，冷笑着看着</w:t>
      </w:r>
      <w:r>
        <w:rPr>
          <w:rFonts w:hint="eastAsia"/>
        </w:rPr>
        <w:t>Adam</w:t>
      </w:r>
      <w:r>
        <w:rPr>
          <w:rFonts w:hint="eastAsia"/>
        </w:rPr>
        <w:t>。</w:t>
      </w:r>
    </w:p>
    <w:p w14:paraId="33007095" w14:textId="77777777" w:rsidR="009D3038" w:rsidRDefault="009D3038"/>
    <w:p w14:paraId="2D777502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：原本我还想给你们一点补偿，既然你们这么不知好歹，你们一家子等着流落街头吧！</w:t>
      </w:r>
    </w:p>
    <w:p w14:paraId="5FDAB50B" w14:textId="77777777" w:rsidR="009D3038" w:rsidRDefault="009D3038"/>
    <w:p w14:paraId="7956FA20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对于他的威胁不屑一顾。</w:t>
      </w:r>
    </w:p>
    <w:p w14:paraId="3507B59D" w14:textId="77777777" w:rsidR="009D3038" w:rsidRDefault="009D3038"/>
    <w:p w14:paraId="584B9CAC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：这房子是我们的私有财产，我们不同意谁都没资格拆！</w:t>
      </w:r>
    </w:p>
    <w:p w14:paraId="40556D01" w14:textId="77777777" w:rsidR="009D3038" w:rsidRDefault="009D3038"/>
    <w:p w14:paraId="01BD85AD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：哼，再给你说一次，在这里</w:t>
      </w:r>
      <w:r>
        <w:rPr>
          <w:rFonts w:hint="eastAsia"/>
        </w:rPr>
        <w:t>Hall</w:t>
      </w:r>
      <w:r>
        <w:rPr>
          <w:rFonts w:hint="eastAsia"/>
        </w:rPr>
        <w:t>集团就是法律，</w:t>
      </w:r>
      <w:r>
        <w:rPr>
          <w:rFonts w:hint="eastAsia"/>
        </w:rPr>
        <w:t>Steven</w:t>
      </w:r>
      <w:r>
        <w:rPr>
          <w:rFonts w:hint="eastAsia"/>
        </w:rPr>
        <w:t>可是下了死命令，今天一定得把这破房子拆了！</w:t>
      </w:r>
    </w:p>
    <w:p w14:paraId="1FE2EC86" w14:textId="77777777" w:rsidR="009D3038" w:rsidRDefault="009D3038"/>
    <w:p w14:paraId="3F8DE7C5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（冷漠）：</w:t>
      </w:r>
      <w:r>
        <w:rPr>
          <w:rFonts w:hint="eastAsia"/>
        </w:rPr>
        <w:t>Steven</w:t>
      </w:r>
      <w:r>
        <w:rPr>
          <w:rFonts w:hint="eastAsia"/>
        </w:rPr>
        <w:t>？他就是这么教你做事的？</w:t>
      </w:r>
    </w:p>
    <w:p w14:paraId="726CE231" w14:textId="77777777" w:rsidR="009D3038" w:rsidRDefault="009D3038"/>
    <w:p w14:paraId="0544A25B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（一愣、上下打量）：</w:t>
      </w:r>
      <w:r>
        <w:rPr>
          <w:rFonts w:hint="eastAsia"/>
        </w:rPr>
        <w:t>Adam</w:t>
      </w:r>
      <w:r>
        <w:rPr>
          <w:rFonts w:hint="eastAsia"/>
        </w:rPr>
        <w:t>！你大胆！你竟敢用这样的语气说</w:t>
      </w:r>
      <w:r>
        <w:rPr>
          <w:rFonts w:hint="eastAsia"/>
        </w:rPr>
        <w:t>Steven</w:t>
      </w:r>
      <w:r>
        <w:rPr>
          <w:rFonts w:hint="eastAsia"/>
        </w:rPr>
        <w:t>？</w:t>
      </w:r>
    </w:p>
    <w:p w14:paraId="0D920062" w14:textId="77777777" w:rsidR="009D3038" w:rsidRDefault="009D3038"/>
    <w:p w14:paraId="35B80148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：他很了不起吗？我现在就让他滚过来！</w:t>
      </w:r>
    </w:p>
    <w:p w14:paraId="4EADD1AE" w14:textId="77777777" w:rsidR="009D3038" w:rsidRDefault="009D3038"/>
    <w:p w14:paraId="56310D8C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拿起手机，给</w:t>
      </w:r>
      <w:r>
        <w:rPr>
          <w:rFonts w:hint="eastAsia"/>
        </w:rPr>
        <w:t>Steven</w:t>
      </w:r>
      <w:r>
        <w:rPr>
          <w:rFonts w:hint="eastAsia"/>
        </w:rPr>
        <w:t>拨打电话，声音冰冷。</w:t>
      </w:r>
    </w:p>
    <w:p w14:paraId="5CF59F73" w14:textId="77777777" w:rsidR="009D3038" w:rsidRDefault="009D3038"/>
    <w:p w14:paraId="292DC98F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</w:t>
      </w:r>
      <w:r>
        <w:rPr>
          <w:rFonts w:hint="eastAsia"/>
        </w:rPr>
        <w:t>Steven</w:t>
      </w:r>
      <w:r>
        <w:rPr>
          <w:rFonts w:hint="eastAsia"/>
        </w:rPr>
        <w:t>，一分钟，给我滚过来！</w:t>
      </w:r>
    </w:p>
    <w:p w14:paraId="38413CF0" w14:textId="77777777" w:rsidR="009D3038" w:rsidRDefault="009D3038"/>
    <w:p w14:paraId="315837B7" w14:textId="77777777" w:rsidR="009D3038" w:rsidRDefault="009D3038"/>
    <w:p w14:paraId="4C173554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集</w:t>
      </w:r>
    </w:p>
    <w:p w14:paraId="7CFC80DD" w14:textId="77777777" w:rsidR="009D3038" w:rsidRDefault="009D3038"/>
    <w:p w14:paraId="5C410252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  <w:r>
        <w:rPr>
          <w:rFonts w:hint="eastAsia"/>
        </w:rPr>
        <w:t>拆迁区街口</w:t>
      </w:r>
    </w:p>
    <w:p w14:paraId="6BC22318" w14:textId="77777777" w:rsidR="009D3038" w:rsidRDefault="009D3038"/>
    <w:p w14:paraId="68655F04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Steven</w:t>
      </w:r>
      <w:r>
        <w:rPr>
          <w:rFonts w:hint="eastAsia"/>
        </w:rPr>
        <w:t>在车辆边上来回踱步等待着，忽然他的手机响了，他毕恭毕敬的接电话。</w:t>
      </w:r>
    </w:p>
    <w:p w14:paraId="591424A4" w14:textId="77777777" w:rsidR="009D3038" w:rsidRDefault="009D3038"/>
    <w:p w14:paraId="2CB1F85B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（恭敬）：</w:t>
      </w:r>
      <w:r>
        <w:rPr>
          <w:rFonts w:hint="eastAsia"/>
        </w:rPr>
        <w:t>Boss</w:t>
      </w:r>
      <w:r>
        <w:rPr>
          <w:rFonts w:hint="eastAsia"/>
        </w:rPr>
        <w:t>，您有什么指示！</w:t>
      </w:r>
    </w:p>
    <w:p w14:paraId="67F40952" w14:textId="77777777" w:rsidR="009D3038" w:rsidRDefault="009D3038"/>
    <w:p w14:paraId="3EB63F9B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</w:t>
      </w:r>
      <w:r>
        <w:rPr>
          <w:rFonts w:hint="eastAsia"/>
        </w:rPr>
        <w:t>Steven</w:t>
      </w:r>
      <w:r>
        <w:rPr>
          <w:rFonts w:hint="eastAsia"/>
        </w:rPr>
        <w:t>，一分钟，给我滚过来。</w:t>
      </w:r>
    </w:p>
    <w:p w14:paraId="30C0E0D6" w14:textId="77777777" w:rsidR="009D3038" w:rsidRDefault="009D3038"/>
    <w:p w14:paraId="2D0BDBEC" w14:textId="77777777" w:rsidR="009D3038" w:rsidRDefault="00000000">
      <w:r>
        <w:rPr>
          <w:rFonts w:hint="eastAsia"/>
        </w:rPr>
        <w:t>△随后</w:t>
      </w:r>
      <w:r>
        <w:rPr>
          <w:rFonts w:hint="eastAsia"/>
        </w:rPr>
        <w:t>Adam</w:t>
      </w:r>
      <w:r>
        <w:rPr>
          <w:rFonts w:hint="eastAsia"/>
        </w:rPr>
        <w:t>的电话挂断，传来忙音。</w:t>
      </w:r>
    </w:p>
    <w:p w14:paraId="43FD95C6" w14:textId="77777777" w:rsidR="009D3038" w:rsidRDefault="009D3038"/>
    <w:p w14:paraId="3118571A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（神色慌张）：完了！</w:t>
      </w:r>
      <w:r>
        <w:rPr>
          <w:rFonts w:hint="eastAsia"/>
        </w:rPr>
        <w:t>Mr. Hall</w:t>
      </w:r>
      <w:r>
        <w:rPr>
          <w:rFonts w:hint="eastAsia"/>
        </w:rPr>
        <w:t>怎么生这么大气，难不成是我什么地方做得不好……快，和我一起进去看看！</w:t>
      </w:r>
    </w:p>
    <w:p w14:paraId="203751ED" w14:textId="77777777" w:rsidR="009D3038" w:rsidRDefault="009D3038"/>
    <w:p w14:paraId="3FE18C36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Steven</w:t>
      </w:r>
      <w:r>
        <w:rPr>
          <w:rFonts w:hint="eastAsia"/>
        </w:rPr>
        <w:t>带着</w:t>
      </w:r>
      <w:r>
        <w:rPr>
          <w:rFonts w:hint="eastAsia"/>
        </w:rPr>
        <w:t>4</w:t>
      </w:r>
      <w:r>
        <w:rPr>
          <w:rFonts w:hint="eastAsia"/>
        </w:rPr>
        <w:t>个黑衣保安快步朝</w:t>
      </w:r>
      <w:r>
        <w:rPr>
          <w:rFonts w:hint="eastAsia"/>
        </w:rPr>
        <w:t>Tom</w:t>
      </w:r>
      <w:r>
        <w:rPr>
          <w:rFonts w:hint="eastAsia"/>
        </w:rPr>
        <w:t>家的方向走去。</w:t>
      </w:r>
    </w:p>
    <w:p w14:paraId="4B9ED5DC" w14:textId="77777777" w:rsidR="009D3038" w:rsidRDefault="009D3038"/>
    <w:p w14:paraId="2FE2A3AD" w14:textId="77777777" w:rsidR="009D3038" w:rsidRDefault="00000000">
      <w:r>
        <w:rPr>
          <w:rFonts w:hint="eastAsia"/>
        </w:rPr>
        <w:t xml:space="preserve">2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Tom</w:t>
      </w:r>
      <w:r>
        <w:rPr>
          <w:rFonts w:hint="eastAsia"/>
        </w:rPr>
        <w:t>家客厅</w:t>
      </w:r>
    </w:p>
    <w:p w14:paraId="4F72244F" w14:textId="77777777" w:rsidR="009D3038" w:rsidRDefault="009D3038"/>
    <w:p w14:paraId="58A92C95" w14:textId="77777777" w:rsidR="009D3038" w:rsidRDefault="00000000">
      <w:r>
        <w:rPr>
          <w:rFonts w:hint="eastAsia"/>
        </w:rPr>
        <w:lastRenderedPageBreak/>
        <w:t>△门被人一脚踹开，</w:t>
      </w:r>
      <w:r>
        <w:rPr>
          <w:rFonts w:hint="eastAsia"/>
        </w:rPr>
        <w:t>Jennifer</w:t>
      </w:r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岁</w:t>
      </w:r>
      <w:r>
        <w:rPr>
          <w:rFonts w:hint="eastAsia"/>
        </w:rPr>
        <w:t>,Steven</w:t>
      </w:r>
      <w:r>
        <w:rPr>
          <w:rFonts w:hint="eastAsia"/>
        </w:rPr>
        <w:t>秘书</w:t>
      </w:r>
      <w:r>
        <w:rPr>
          <w:rFonts w:hint="eastAsia"/>
        </w:rPr>
        <w:t>,Daniel</w:t>
      </w:r>
      <w:r>
        <w:rPr>
          <w:rFonts w:hint="eastAsia"/>
        </w:rPr>
        <w:t>女友）带着</w:t>
      </w:r>
      <w:r>
        <w:rPr>
          <w:rFonts w:hint="eastAsia"/>
        </w:rPr>
        <w:t>4</w:t>
      </w:r>
      <w:r>
        <w:rPr>
          <w:rFonts w:hint="eastAsia"/>
        </w:rPr>
        <w:t>个保安气势汹汹的走了进来。</w:t>
      </w:r>
    </w:p>
    <w:p w14:paraId="7D5DC33C" w14:textId="77777777" w:rsidR="009D3038" w:rsidRDefault="009D3038"/>
    <w:p w14:paraId="05A4FF32" w14:textId="77777777" w:rsidR="009D3038" w:rsidRDefault="00000000">
      <w:r>
        <w:rPr>
          <w:rFonts w:hint="eastAsia"/>
        </w:rPr>
        <w:t>△看到</w:t>
      </w:r>
      <w:r>
        <w:rPr>
          <w:rFonts w:hint="eastAsia"/>
        </w:rPr>
        <w:t>Jennifer</w:t>
      </w:r>
      <w:r>
        <w:rPr>
          <w:rFonts w:hint="eastAsia"/>
        </w:rPr>
        <w:t>，</w:t>
      </w:r>
      <w:r>
        <w:rPr>
          <w:rFonts w:hint="eastAsia"/>
        </w:rPr>
        <w:t>Paul</w:t>
      </w:r>
      <w:r>
        <w:rPr>
          <w:rFonts w:hint="eastAsia"/>
        </w:rPr>
        <w:t>和</w:t>
      </w:r>
      <w:r>
        <w:rPr>
          <w:rFonts w:hint="eastAsia"/>
        </w:rPr>
        <w:t>Amanda</w:t>
      </w:r>
      <w:r>
        <w:rPr>
          <w:rFonts w:hint="eastAsia"/>
        </w:rPr>
        <w:t>顿时露出一脸讨好表情，</w:t>
      </w:r>
      <w:r>
        <w:rPr>
          <w:rFonts w:hint="eastAsia"/>
        </w:rPr>
        <w:t>Daniel</w:t>
      </w:r>
      <w:r>
        <w:rPr>
          <w:rFonts w:hint="eastAsia"/>
        </w:rPr>
        <w:t>走上前去。</w:t>
      </w:r>
    </w:p>
    <w:p w14:paraId="233B3643" w14:textId="77777777" w:rsidR="009D3038" w:rsidRDefault="009D3038"/>
    <w:p w14:paraId="534A8EB7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：</w:t>
      </w:r>
      <w:r>
        <w:rPr>
          <w:rFonts w:hint="eastAsia"/>
        </w:rPr>
        <w:t>Jennifer</w:t>
      </w:r>
      <w:r>
        <w:rPr>
          <w:rFonts w:hint="eastAsia"/>
        </w:rPr>
        <w:t>，你来了！我好心好意劝他们签拆迁协议，他们不但拒绝，这个穷工人居然敢打我！简直就是不知好歹！</w:t>
      </w:r>
    </w:p>
    <w:p w14:paraId="1933453F" w14:textId="77777777" w:rsidR="009D3038" w:rsidRDefault="009D3038"/>
    <w:p w14:paraId="622FF2ED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Jennifer</w:t>
      </w:r>
      <w:r>
        <w:rPr>
          <w:rFonts w:hint="eastAsia"/>
        </w:rPr>
        <w:t>伸手抚摸</w:t>
      </w:r>
      <w:r>
        <w:rPr>
          <w:rFonts w:hint="eastAsia"/>
        </w:rPr>
        <w:t>Daniel</w:t>
      </w:r>
      <w:r>
        <w:rPr>
          <w:rFonts w:hint="eastAsia"/>
        </w:rPr>
        <w:t>的脸，一脸心疼。</w:t>
      </w:r>
    </w:p>
    <w:p w14:paraId="2C300D6A" w14:textId="77777777" w:rsidR="009D3038" w:rsidRDefault="009D3038"/>
    <w:p w14:paraId="33F56270" w14:textId="77777777" w:rsidR="009D3038" w:rsidRDefault="00000000">
      <w:r>
        <w:rPr>
          <w:rFonts w:hint="eastAsia"/>
        </w:rPr>
        <w:t>Jennifer</w:t>
      </w:r>
      <w:r>
        <w:rPr>
          <w:rFonts w:hint="eastAsia"/>
        </w:rPr>
        <w:t>（怒视</w:t>
      </w:r>
      <w:r>
        <w:rPr>
          <w:rFonts w:hint="eastAsia"/>
        </w:rPr>
        <w:t>Adam</w:t>
      </w:r>
      <w:r>
        <w:rPr>
          <w:rFonts w:hint="eastAsia"/>
        </w:rPr>
        <w:t>）：你居然敢动手打我家</w:t>
      </w:r>
      <w:r>
        <w:rPr>
          <w:rFonts w:hint="eastAsia"/>
        </w:rPr>
        <w:t>Daniel</w:t>
      </w:r>
      <w:r>
        <w:rPr>
          <w:rFonts w:hint="eastAsia"/>
        </w:rPr>
        <w:t>？</w:t>
      </w:r>
    </w:p>
    <w:p w14:paraId="35F35926" w14:textId="77777777" w:rsidR="009D3038" w:rsidRDefault="009D3038"/>
    <w:p w14:paraId="207AB62B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（淡漠）：怎么？打他还要看日子不成？</w:t>
      </w:r>
    </w:p>
    <w:p w14:paraId="65FBB7ED" w14:textId="77777777" w:rsidR="009D3038" w:rsidRDefault="009D3038"/>
    <w:p w14:paraId="20BB8EB1" w14:textId="77777777" w:rsidR="009D3038" w:rsidRDefault="00000000">
      <w:r>
        <w:rPr>
          <w:rFonts w:hint="eastAsia"/>
        </w:rPr>
        <w:t>Jennifer</w:t>
      </w:r>
      <w:r>
        <w:rPr>
          <w:rFonts w:hint="eastAsia"/>
        </w:rPr>
        <w:t>（冷笑）：你知不知道这是什么地方？这里是</w:t>
      </w:r>
      <w:r>
        <w:rPr>
          <w:rFonts w:hint="eastAsia"/>
        </w:rPr>
        <w:t>Camden</w:t>
      </w:r>
      <w:r>
        <w:rPr>
          <w:rFonts w:hint="eastAsia"/>
        </w:rPr>
        <w:t>！在这里，没人敢挡我们</w:t>
      </w:r>
      <w:r>
        <w:rPr>
          <w:rFonts w:hint="eastAsia"/>
        </w:rPr>
        <w:t>Hall</w:t>
      </w:r>
      <w:r>
        <w:rPr>
          <w:rFonts w:hint="eastAsia"/>
        </w:rPr>
        <w:t>集团的路，敢动我们</w:t>
      </w:r>
      <w:r>
        <w:rPr>
          <w:rFonts w:hint="eastAsia"/>
        </w:rPr>
        <w:t>Hall</w:t>
      </w:r>
      <w:r>
        <w:rPr>
          <w:rFonts w:hint="eastAsia"/>
        </w:rPr>
        <w:t>集团的人！你死定了！</w:t>
      </w:r>
    </w:p>
    <w:p w14:paraId="7B9DD0F5" w14:textId="77777777" w:rsidR="009D3038" w:rsidRDefault="009D3038"/>
    <w:p w14:paraId="40168808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Jennifer</w:t>
      </w:r>
      <w:r>
        <w:rPr>
          <w:rFonts w:hint="eastAsia"/>
        </w:rPr>
        <w:t>一挥手，厉声吩咐。</w:t>
      </w:r>
    </w:p>
    <w:p w14:paraId="39A6CA8C" w14:textId="77777777" w:rsidR="009D3038" w:rsidRDefault="009D3038"/>
    <w:p w14:paraId="7C01CC81" w14:textId="77777777" w:rsidR="009D3038" w:rsidRDefault="00000000">
      <w:r>
        <w:rPr>
          <w:rFonts w:hint="eastAsia"/>
        </w:rPr>
        <w:t>Jennifer</w:t>
      </w:r>
      <w:r>
        <w:rPr>
          <w:rFonts w:hint="eastAsia"/>
        </w:rPr>
        <w:t>：愣着干什么？把人给我抓回去！我倒要看看，他到底是不是吃了熊心豹子胆！</w:t>
      </w:r>
    </w:p>
    <w:p w14:paraId="23206470" w14:textId="77777777" w:rsidR="009D3038" w:rsidRDefault="009D3038"/>
    <w:p w14:paraId="5ADFEF1E" w14:textId="77777777" w:rsidR="009D3038" w:rsidRDefault="009D3038"/>
    <w:p w14:paraId="0E069B90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集</w:t>
      </w:r>
    </w:p>
    <w:p w14:paraId="0EF3F271" w14:textId="77777777" w:rsidR="009D3038" w:rsidRDefault="009D3038"/>
    <w:p w14:paraId="6A482C9B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Tom</w:t>
      </w:r>
      <w:r>
        <w:rPr>
          <w:rFonts w:hint="eastAsia"/>
        </w:rPr>
        <w:t>家客厅</w:t>
      </w:r>
    </w:p>
    <w:p w14:paraId="07B2EB30" w14:textId="77777777" w:rsidR="009D3038" w:rsidRDefault="009D3038"/>
    <w:p w14:paraId="50C3B250" w14:textId="77777777" w:rsidR="009D3038" w:rsidRDefault="00000000">
      <w:r>
        <w:rPr>
          <w:rFonts w:hint="eastAsia"/>
        </w:rPr>
        <w:t>△前面两个保安对视一眼，就要上前扣住</w:t>
      </w:r>
      <w:r>
        <w:rPr>
          <w:rFonts w:hint="eastAsia"/>
        </w:rPr>
        <w:t>Adam</w:t>
      </w:r>
      <w:r>
        <w:rPr>
          <w:rFonts w:hint="eastAsia"/>
        </w:rPr>
        <w:t>，</w:t>
      </w:r>
      <w:r>
        <w:rPr>
          <w:rFonts w:hint="eastAsia"/>
        </w:rPr>
        <w:t>Adam</w:t>
      </w:r>
      <w:r>
        <w:rPr>
          <w:rFonts w:hint="eastAsia"/>
        </w:rPr>
        <w:t>神色冷漠地看着他们，声音冰冷。</w:t>
      </w:r>
    </w:p>
    <w:p w14:paraId="52F1A331" w14:textId="77777777" w:rsidR="009D3038" w:rsidRDefault="009D3038"/>
    <w:p w14:paraId="48F86CC7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：你们好大的胆子啊，区区一个秘书，就敢这么胡作非为？</w:t>
      </w:r>
      <w:r>
        <w:rPr>
          <w:rFonts w:hint="eastAsia"/>
        </w:rPr>
        <w:t>Steven</w:t>
      </w:r>
      <w:r>
        <w:rPr>
          <w:rFonts w:hint="eastAsia"/>
        </w:rPr>
        <w:t>就是这么教你做事的？</w:t>
      </w:r>
    </w:p>
    <w:p w14:paraId="2A34F21E" w14:textId="77777777" w:rsidR="009D3038" w:rsidRDefault="009D3038"/>
    <w:p w14:paraId="722FBAC4" w14:textId="77777777" w:rsidR="009D3038" w:rsidRDefault="00000000">
      <w:r>
        <w:rPr>
          <w:rFonts w:hint="eastAsia"/>
        </w:rPr>
        <w:t>△听到这话，两个保安有点心虚，一时间不敢上前，下意识看了</w:t>
      </w:r>
      <w:r>
        <w:rPr>
          <w:rFonts w:hint="eastAsia"/>
        </w:rPr>
        <w:t>Jennifer</w:t>
      </w:r>
      <w:r>
        <w:rPr>
          <w:rFonts w:hint="eastAsia"/>
        </w:rPr>
        <w:t>一眼。</w:t>
      </w:r>
    </w:p>
    <w:p w14:paraId="63CCC52B" w14:textId="77777777" w:rsidR="009D3038" w:rsidRDefault="009D3038"/>
    <w:p w14:paraId="6EDD4609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Jennifer</w:t>
      </w:r>
      <w:r>
        <w:rPr>
          <w:rFonts w:hint="eastAsia"/>
        </w:rPr>
        <w:t>走上前，一脸不屑。</w:t>
      </w:r>
    </w:p>
    <w:p w14:paraId="64AB81D8" w14:textId="77777777" w:rsidR="009D3038" w:rsidRDefault="009D3038"/>
    <w:p w14:paraId="1A334F57" w14:textId="77777777" w:rsidR="009D3038" w:rsidRDefault="00000000">
      <w:bookmarkStart w:id="12" w:name="OLE_LINK13"/>
      <w:r>
        <w:rPr>
          <w:rFonts w:hint="eastAsia"/>
        </w:rPr>
        <w:t>Jennifer</w:t>
      </w:r>
      <w:r>
        <w:rPr>
          <w:rFonts w:hint="eastAsia"/>
        </w:rPr>
        <w:t>：哟，一个穷工人，还知道</w:t>
      </w:r>
      <w:r>
        <w:rPr>
          <w:rFonts w:hint="eastAsia"/>
        </w:rPr>
        <w:t>Steven</w:t>
      </w:r>
      <w:r>
        <w:rPr>
          <w:rFonts w:hint="eastAsia"/>
        </w:rPr>
        <w:t>啊？（冷笑）可惜，你这种下等人怎么可能认识我们</w:t>
      </w:r>
      <w:r>
        <w:rPr>
          <w:rFonts w:hint="eastAsia"/>
        </w:rPr>
        <w:t>Steven</w:t>
      </w:r>
      <w:r>
        <w:rPr>
          <w:rFonts w:hint="eastAsia"/>
        </w:rPr>
        <w:t>总经理，别装了！</w:t>
      </w:r>
    </w:p>
    <w:bookmarkEnd w:id="12"/>
    <w:p w14:paraId="2549ABE9" w14:textId="77777777" w:rsidR="009D3038" w:rsidRDefault="009D3038"/>
    <w:p w14:paraId="76CCB826" w14:textId="77777777" w:rsidR="009D3038" w:rsidRDefault="00000000">
      <w:r>
        <w:rPr>
          <w:rFonts w:hint="eastAsia"/>
        </w:rPr>
        <w:t>Jennifer</w:t>
      </w:r>
      <w:r>
        <w:rPr>
          <w:rFonts w:hint="eastAsia"/>
        </w:rPr>
        <w:t>（厉声）：愣着干什么！上啊！</w:t>
      </w:r>
    </w:p>
    <w:p w14:paraId="41C0EDF8" w14:textId="77777777" w:rsidR="009D3038" w:rsidRDefault="009D3038"/>
    <w:p w14:paraId="59CCD8C6" w14:textId="77777777" w:rsidR="009D3038" w:rsidRDefault="00000000">
      <w:r>
        <w:rPr>
          <w:rFonts w:hint="eastAsia"/>
        </w:rPr>
        <w:t>△四个保安不再迟疑，冲上前就围住</w:t>
      </w:r>
      <w:r>
        <w:rPr>
          <w:rFonts w:hint="eastAsia"/>
        </w:rPr>
        <w:t>Adam</w:t>
      </w:r>
      <w:r>
        <w:rPr>
          <w:rFonts w:hint="eastAsia"/>
        </w:rPr>
        <w:t>，其中两个保安一左一右狠狠扣住他，把他压的头低低的。</w:t>
      </w:r>
    </w:p>
    <w:p w14:paraId="1929D54D" w14:textId="77777777" w:rsidR="009D3038" w:rsidRDefault="009D3038"/>
    <w:p w14:paraId="605AD54B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（生气）：敢这样对我，你们确定能承担这么做的后果？</w:t>
      </w:r>
    </w:p>
    <w:p w14:paraId="5D28DF74" w14:textId="77777777" w:rsidR="009D3038" w:rsidRDefault="009D3038"/>
    <w:p w14:paraId="2F330719" w14:textId="77777777" w:rsidR="009D3038" w:rsidRDefault="00000000">
      <w:r>
        <w:rPr>
          <w:rFonts w:hint="eastAsia"/>
        </w:rPr>
        <w:t>Jennifer</w:t>
      </w:r>
      <w:r>
        <w:rPr>
          <w:rFonts w:hint="eastAsia"/>
        </w:rPr>
        <w:t>（双手环胸、嘲笑）：别说只是把你押走，就算把你打个半死，又能有什么后果！</w:t>
      </w:r>
    </w:p>
    <w:p w14:paraId="29DC7F83" w14:textId="77777777" w:rsidR="009D3038" w:rsidRDefault="009D3038"/>
    <w:p w14:paraId="6DCF0AC1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：是吗？好，我跟你们走！我希望过一会儿，你不要跪下来求我！</w:t>
      </w:r>
    </w:p>
    <w:p w14:paraId="245E83EE" w14:textId="77777777" w:rsidR="009D3038" w:rsidRDefault="009D3038"/>
    <w:p w14:paraId="5F71F904" w14:textId="77777777" w:rsidR="009D3038" w:rsidRDefault="00000000">
      <w:r>
        <w:rPr>
          <w:rFonts w:hint="eastAsia"/>
        </w:rPr>
        <w:t>Jennifer</w:t>
      </w:r>
      <w:r>
        <w:rPr>
          <w:rFonts w:hint="eastAsia"/>
        </w:rPr>
        <w:t>（冷笑）：死到临头还嘴硬！等进了我们保卫室，你就知道死字怎么写了！</w:t>
      </w:r>
    </w:p>
    <w:p w14:paraId="20B1C87A" w14:textId="77777777" w:rsidR="009D3038" w:rsidRDefault="009D3038"/>
    <w:p w14:paraId="40D697BE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：（勉强扭头看向父母）爸、妈、你们不用担心，在家等我，我一会儿就能回来！</w:t>
      </w:r>
    </w:p>
    <w:p w14:paraId="74CAA13C" w14:textId="77777777" w:rsidR="009D3038" w:rsidRDefault="009D3038"/>
    <w:p w14:paraId="4D995C4B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（紧张又害怕）：</w:t>
      </w:r>
      <w:r>
        <w:rPr>
          <w:rFonts w:hint="eastAsia"/>
        </w:rPr>
        <w:t>Adam</w:t>
      </w:r>
      <w:r>
        <w:rPr>
          <w:rFonts w:hint="eastAsia"/>
        </w:rPr>
        <w:t>，你……</w:t>
      </w:r>
    </w:p>
    <w:p w14:paraId="0409581D" w14:textId="77777777" w:rsidR="009D3038" w:rsidRDefault="009D3038"/>
    <w:p w14:paraId="1F01468A" w14:textId="77777777" w:rsidR="009D3038" w:rsidRDefault="00000000">
      <w:r>
        <w:rPr>
          <w:rFonts w:hint="eastAsia"/>
        </w:rPr>
        <w:t>Jennifer</w:t>
      </w:r>
      <w:r>
        <w:rPr>
          <w:rFonts w:hint="eastAsia"/>
        </w:rPr>
        <w:t>：还想回来？真是想的美！押到保卫室！好好收拾他！</w:t>
      </w:r>
    </w:p>
    <w:p w14:paraId="60899BF8" w14:textId="77777777" w:rsidR="009D3038" w:rsidRDefault="009D3038"/>
    <w:p w14:paraId="237AFA56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Jennifer</w:t>
      </w:r>
      <w:r>
        <w:rPr>
          <w:rFonts w:hint="eastAsia"/>
        </w:rPr>
        <w:t>一挥手，两个保安就扣着</w:t>
      </w:r>
      <w:r>
        <w:rPr>
          <w:rFonts w:hint="eastAsia"/>
        </w:rPr>
        <w:t>Adam</w:t>
      </w:r>
      <w:r>
        <w:rPr>
          <w:rFonts w:hint="eastAsia"/>
        </w:rPr>
        <w:t>从大门走出去，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反应过来，冲过来和剩下的两个保安发生肢体冲突。</w:t>
      </w:r>
    </w:p>
    <w:p w14:paraId="3751B0CC" w14:textId="77777777" w:rsidR="009D3038" w:rsidRDefault="009D3038"/>
    <w:p w14:paraId="1C575BE0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（厉声）：放开我儿子，你们要干什么！你们要干什么！</w:t>
      </w:r>
    </w:p>
    <w:p w14:paraId="17D26D2C" w14:textId="77777777" w:rsidR="009D3038" w:rsidRDefault="009D3038"/>
    <w:p w14:paraId="79842703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（哭腔、厉声）：</w:t>
      </w:r>
      <w:r>
        <w:rPr>
          <w:rFonts w:hint="eastAsia"/>
        </w:rPr>
        <w:t>Adam</w:t>
      </w:r>
      <w:r>
        <w:rPr>
          <w:rFonts w:hint="eastAsia"/>
        </w:rPr>
        <w:t>！</w:t>
      </w:r>
      <w:r>
        <w:rPr>
          <w:rFonts w:hint="eastAsia"/>
        </w:rPr>
        <w:t>Adam</w:t>
      </w:r>
      <w:r>
        <w:rPr>
          <w:rFonts w:hint="eastAsia"/>
        </w:rPr>
        <w:t>！你们不要乱来！</w:t>
      </w:r>
    </w:p>
    <w:p w14:paraId="63389DD0" w14:textId="77777777" w:rsidR="009D3038" w:rsidRDefault="009D3038"/>
    <w:p w14:paraId="368E61A3" w14:textId="77777777" w:rsidR="009D3038" w:rsidRDefault="00000000">
      <w:r>
        <w:rPr>
          <w:rFonts w:hint="eastAsia"/>
        </w:rPr>
        <w:t>△推搡片刻后，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Adam</w:t>
      </w:r>
      <w:r>
        <w:rPr>
          <w:rFonts w:hint="eastAsia"/>
        </w:rPr>
        <w:t>和被两个保安推得跌坐在地上，</w:t>
      </w:r>
      <w:r>
        <w:rPr>
          <w:rFonts w:hint="eastAsia"/>
        </w:rPr>
        <w:t>Jennifer</w:t>
      </w:r>
      <w:r>
        <w:rPr>
          <w:rFonts w:hint="eastAsia"/>
        </w:rPr>
        <w:t>不屑一笑。</w:t>
      </w:r>
    </w:p>
    <w:p w14:paraId="2B6ED4E0" w14:textId="77777777" w:rsidR="009D3038" w:rsidRDefault="009D3038"/>
    <w:p w14:paraId="39436542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（冷笑）：</w:t>
      </w:r>
      <w:r>
        <w:rPr>
          <w:rFonts w:hint="eastAsia"/>
        </w:rPr>
        <w:t>Adam</w:t>
      </w:r>
      <w:r>
        <w:rPr>
          <w:rFonts w:hint="eastAsia"/>
        </w:rPr>
        <w:t>这个废物居然敢打我！今天，我一定要让他吃不了兜着走！（指着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）你们两个老不死给我等着吧！</w:t>
      </w:r>
    </w:p>
    <w:p w14:paraId="03B639DD" w14:textId="77777777" w:rsidR="009D3038" w:rsidRDefault="009D3038"/>
    <w:p w14:paraId="493DB7E4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Daniel</w:t>
      </w:r>
      <w:r>
        <w:rPr>
          <w:rFonts w:hint="eastAsia"/>
        </w:rPr>
        <w:t>和他父母一家，在冷笑声中，跟</w:t>
      </w:r>
      <w:r>
        <w:rPr>
          <w:rFonts w:hint="eastAsia"/>
        </w:rPr>
        <w:t>Jennifer</w:t>
      </w:r>
      <w:r>
        <w:rPr>
          <w:rFonts w:hint="eastAsia"/>
        </w:rPr>
        <w:t>，带着两个保安一起离开。</w:t>
      </w:r>
    </w:p>
    <w:p w14:paraId="0162667C" w14:textId="77777777" w:rsidR="009D3038" w:rsidRDefault="009D3038"/>
    <w:p w14:paraId="2A1BAFC9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章</w:t>
      </w:r>
    </w:p>
    <w:p w14:paraId="1ACD19E7" w14:textId="77777777" w:rsidR="009D3038" w:rsidRDefault="009D3038"/>
    <w:p w14:paraId="2EC1686C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 Tom</w:t>
      </w:r>
      <w:r>
        <w:rPr>
          <w:rFonts w:hint="eastAsia"/>
        </w:rPr>
        <w:t>家客厅</w:t>
      </w:r>
    </w:p>
    <w:p w14:paraId="05F1BC83" w14:textId="77777777" w:rsidR="009D3038" w:rsidRDefault="009D3038"/>
    <w:p w14:paraId="3B7B62B2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Steven</w:t>
      </w:r>
      <w:r>
        <w:rPr>
          <w:rFonts w:hint="eastAsia"/>
        </w:rPr>
        <w:t>带着</w:t>
      </w:r>
      <w:r>
        <w:rPr>
          <w:rFonts w:hint="eastAsia"/>
        </w:rPr>
        <w:t>4</w:t>
      </w:r>
      <w:r>
        <w:rPr>
          <w:rFonts w:hint="eastAsia"/>
        </w:rPr>
        <w:t>个黑衣保镖匆匆忙忙走了进来，他环顾四周，看着狼藉的客厅，皱起眉头来。</w:t>
      </w:r>
    </w:p>
    <w:p w14:paraId="1FAAD071" w14:textId="77777777" w:rsidR="009D3038" w:rsidRDefault="009D3038"/>
    <w:p w14:paraId="272C23A7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：这，这怎么回事？</w:t>
      </w:r>
    </w:p>
    <w:p w14:paraId="1C6141F9" w14:textId="77777777" w:rsidR="009D3038" w:rsidRDefault="009D3038"/>
    <w:p w14:paraId="082414A7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（怒视、大声）：</w:t>
      </w:r>
      <w:r>
        <w:rPr>
          <w:rFonts w:hint="eastAsia"/>
        </w:rPr>
        <w:t>Steven</w:t>
      </w:r>
      <w:r>
        <w:rPr>
          <w:rFonts w:hint="eastAsia"/>
        </w:rPr>
        <w:t>！你秘书带着保安把我儿子抓走了！你还在这里装模作样！？</w:t>
      </w:r>
    </w:p>
    <w:p w14:paraId="56431F24" w14:textId="77777777" w:rsidR="009D3038" w:rsidRDefault="009D3038"/>
    <w:p w14:paraId="5494B573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（冷汗直冒）：你儿子？啊？是不是穿着背心，戴着安全帽，（比一下高度）大概这么高的年轻人？</w:t>
      </w:r>
    </w:p>
    <w:p w14:paraId="18AB20C2" w14:textId="77777777" w:rsidR="009D3038" w:rsidRDefault="009D3038"/>
    <w:p w14:paraId="47C1ED51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Tom</w:t>
      </w:r>
      <w:r>
        <w:rPr>
          <w:rFonts w:hint="eastAsia"/>
        </w:rPr>
        <w:t>下意识点头，</w:t>
      </w:r>
      <w:r>
        <w:rPr>
          <w:rFonts w:hint="eastAsia"/>
        </w:rPr>
        <w:t>Steven</w:t>
      </w:r>
      <w:r>
        <w:rPr>
          <w:rFonts w:hint="eastAsia"/>
        </w:rPr>
        <w:t>飞快转身，一个踉跄摔倒在地上，他不管不顾的地冲向外面。</w:t>
      </w:r>
    </w:p>
    <w:p w14:paraId="19E6EAA3" w14:textId="77777777" w:rsidR="009D3038" w:rsidRDefault="009D3038"/>
    <w:p w14:paraId="4195C874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：快！快去保卫室！要出事了！要出大事了！</w:t>
      </w:r>
    </w:p>
    <w:p w14:paraId="63E30146" w14:textId="77777777" w:rsidR="009D3038" w:rsidRDefault="009D3038"/>
    <w:p w14:paraId="0A4C9EB5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Steven</w:t>
      </w:r>
      <w:r>
        <w:rPr>
          <w:rFonts w:hint="eastAsia"/>
        </w:rPr>
        <w:t>连滚动爬上了车，然后车子快速启动，绝尘而去。</w:t>
      </w:r>
    </w:p>
    <w:p w14:paraId="6A474B8C" w14:textId="77777777" w:rsidR="009D3038" w:rsidRDefault="009D3038"/>
    <w:p w14:paraId="4B453083" w14:textId="77777777" w:rsidR="009D3038" w:rsidRDefault="00000000">
      <w:r>
        <w:rPr>
          <w:rFonts w:hint="eastAsia"/>
        </w:rPr>
        <w:t xml:space="preserve">2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Tom</w:t>
      </w:r>
      <w:r>
        <w:rPr>
          <w:rFonts w:hint="eastAsia"/>
        </w:rPr>
        <w:t>家客厅</w:t>
      </w:r>
    </w:p>
    <w:p w14:paraId="42EC4BC2" w14:textId="77777777" w:rsidR="009D3038" w:rsidRDefault="009D3038"/>
    <w:p w14:paraId="267FCE13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一脸绝望和无奈地坐在客厅里。</w:t>
      </w:r>
    </w:p>
    <w:p w14:paraId="4C70C806" w14:textId="77777777" w:rsidR="009D3038" w:rsidRDefault="009D3038"/>
    <w:p w14:paraId="7B07A3AB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（涩声）：怎么办？</w:t>
      </w:r>
      <w:r>
        <w:rPr>
          <w:rFonts w:hint="eastAsia"/>
        </w:rPr>
        <w:t>Adam</w:t>
      </w:r>
      <w:r>
        <w:rPr>
          <w:rFonts w:hint="eastAsia"/>
        </w:rPr>
        <w:t>刚刚回来，就被抓走了！怎么办啊！</w:t>
      </w:r>
    </w:p>
    <w:p w14:paraId="1E8B94B3" w14:textId="77777777" w:rsidR="009D3038" w:rsidRDefault="009D3038"/>
    <w:p w14:paraId="5C246687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突然想到什么一拍手。</w:t>
      </w:r>
    </w:p>
    <w:p w14:paraId="43B7D0C8" w14:textId="77777777" w:rsidR="009D3038" w:rsidRDefault="009D3038"/>
    <w:p w14:paraId="7EB4E010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：</w:t>
      </w:r>
      <w:r>
        <w:rPr>
          <w:rFonts w:hint="eastAsia"/>
        </w:rPr>
        <w:t>Tom</w:t>
      </w:r>
      <w:r>
        <w:rPr>
          <w:rFonts w:hint="eastAsia"/>
        </w:rPr>
        <w:t>，</w:t>
      </w:r>
      <w:r>
        <w:rPr>
          <w:rFonts w:hint="eastAsia"/>
        </w:rPr>
        <w:t>Adam</w:t>
      </w:r>
      <w:r>
        <w:rPr>
          <w:rFonts w:hint="eastAsia"/>
        </w:rPr>
        <w:t>和</w:t>
      </w:r>
      <w:r>
        <w:rPr>
          <w:rFonts w:hint="eastAsia"/>
        </w:rPr>
        <w:t>Baker</w:t>
      </w:r>
      <w:r>
        <w:rPr>
          <w:rFonts w:hint="eastAsia"/>
        </w:rPr>
        <w:t>家的女儿有门婚约你还记得吗？我们去求</w:t>
      </w:r>
      <w:r>
        <w:rPr>
          <w:rFonts w:hint="eastAsia"/>
        </w:rPr>
        <w:t>Baker</w:t>
      </w:r>
      <w:r>
        <w:rPr>
          <w:rFonts w:hint="eastAsia"/>
        </w:rPr>
        <w:t>家，如果</w:t>
      </w:r>
      <w:r>
        <w:rPr>
          <w:rFonts w:hint="eastAsia"/>
        </w:rPr>
        <w:t>Baker</w:t>
      </w:r>
      <w:r>
        <w:rPr>
          <w:rFonts w:hint="eastAsia"/>
        </w:rPr>
        <w:t>家肯出手帮忙，</w:t>
      </w:r>
      <w:r>
        <w:rPr>
          <w:rFonts w:hint="eastAsia"/>
        </w:rPr>
        <w:t>Adam</w:t>
      </w:r>
      <w:r>
        <w:rPr>
          <w:rFonts w:hint="eastAsia"/>
        </w:rPr>
        <w:t>也许能没事！</w:t>
      </w:r>
    </w:p>
    <w:p w14:paraId="07B40203" w14:textId="77777777" w:rsidR="009D3038" w:rsidRDefault="009D3038"/>
    <w:p w14:paraId="1141CB7F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（为难）：当年我救了他们落水的一家，两家开玩笑才给两个孩子定下婚约……</w:t>
      </w:r>
    </w:p>
    <w:p w14:paraId="561420EE" w14:textId="77777777" w:rsidR="009D3038" w:rsidRDefault="009D3038"/>
    <w:p w14:paraId="4F7E540F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：你是怕他们不认这段婚约吗？</w:t>
      </w:r>
    </w:p>
    <w:p w14:paraId="17C275C6" w14:textId="77777777" w:rsidR="009D3038" w:rsidRDefault="009D3038"/>
    <w:p w14:paraId="690606D2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：是啊，那时候</w:t>
      </w:r>
      <w:r>
        <w:rPr>
          <w:rFonts w:hint="eastAsia"/>
        </w:rPr>
        <w:t>Baker</w:t>
      </w:r>
      <w:r>
        <w:rPr>
          <w:rFonts w:hint="eastAsia"/>
        </w:rPr>
        <w:t>家也是普通家庭，现在他们家已经是</w:t>
      </w:r>
      <w:r>
        <w:rPr>
          <w:rFonts w:hint="eastAsia"/>
        </w:rPr>
        <w:t>Camden</w:t>
      </w:r>
      <w:r>
        <w:rPr>
          <w:rFonts w:hint="eastAsia"/>
        </w:rPr>
        <w:t>四大豪门之一了，还会搭理我们吗？</w:t>
      </w:r>
    </w:p>
    <w:p w14:paraId="3EBA8E22" w14:textId="77777777" w:rsidR="009D3038" w:rsidRDefault="009D3038"/>
    <w:p w14:paraId="51AD714B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（哭泣）：除了他们，我们还能求谁帮忙啊！你快去吧！不然</w:t>
      </w:r>
      <w:r>
        <w:rPr>
          <w:rFonts w:hint="eastAsia"/>
        </w:rPr>
        <w:t>Adam</w:t>
      </w:r>
      <w:r>
        <w:rPr>
          <w:rFonts w:hint="eastAsia"/>
        </w:rPr>
        <w:t>真要被他们打死了！</w:t>
      </w:r>
      <w:r>
        <w:rPr>
          <w:rFonts w:hint="eastAsia"/>
        </w:rPr>
        <w:t>Adam</w:t>
      </w:r>
      <w:r>
        <w:rPr>
          <w:rFonts w:hint="eastAsia"/>
        </w:rPr>
        <w:t>走丢那么多年，这才回来啊！</w:t>
      </w:r>
    </w:p>
    <w:p w14:paraId="2055C435" w14:textId="77777777" w:rsidR="009D3038" w:rsidRDefault="009D3038"/>
    <w:p w14:paraId="77AA30E1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哭着去推</w:t>
      </w:r>
      <w:r>
        <w:rPr>
          <w:rFonts w:hint="eastAsia"/>
        </w:rPr>
        <w:t>Tom</w:t>
      </w:r>
      <w:r>
        <w:rPr>
          <w:rFonts w:hint="eastAsia"/>
        </w:rPr>
        <w:t>，拉着他一起出门。</w:t>
      </w:r>
    </w:p>
    <w:p w14:paraId="14AE30E4" w14:textId="77777777" w:rsidR="009D3038" w:rsidRDefault="009D3038"/>
    <w:p w14:paraId="189ED507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（哭丧着脸）：是是是，我们去！无论干什么，也要求</w:t>
      </w:r>
      <w:r>
        <w:rPr>
          <w:rFonts w:hint="eastAsia"/>
        </w:rPr>
        <w:t>Baker</w:t>
      </w:r>
      <w:r>
        <w:rPr>
          <w:rFonts w:hint="eastAsia"/>
        </w:rPr>
        <w:t>家帮帮</w:t>
      </w:r>
      <w:r>
        <w:rPr>
          <w:rFonts w:hint="eastAsia"/>
        </w:rPr>
        <w:t>Adam</w:t>
      </w:r>
      <w:r>
        <w:rPr>
          <w:rFonts w:hint="eastAsia"/>
        </w:rPr>
        <w:t>！</w:t>
      </w:r>
    </w:p>
    <w:p w14:paraId="14173765" w14:textId="77777777" w:rsidR="009D3038" w:rsidRDefault="009D3038"/>
    <w:p w14:paraId="58C25564" w14:textId="77777777" w:rsidR="009D3038" w:rsidRDefault="00000000">
      <w:bookmarkStart w:id="13" w:name="OLE_LINK14"/>
      <w:r>
        <w:rPr>
          <w:rFonts w:hint="eastAsia"/>
        </w:rPr>
        <w:t>△</w:t>
      </w:r>
      <w:bookmarkEnd w:id="13"/>
      <w:r>
        <w:rPr>
          <w:rFonts w:hint="eastAsia"/>
        </w:rPr>
        <w:t>两人互相搀扶着，凄惨地哭泣着，朝门口急匆匆走去。</w:t>
      </w:r>
    </w:p>
    <w:p w14:paraId="4DAA3529" w14:textId="77777777" w:rsidR="009D3038" w:rsidRDefault="009D3038"/>
    <w:p w14:paraId="3107FF78" w14:textId="77777777" w:rsidR="009D3038" w:rsidRDefault="009D3038"/>
    <w:p w14:paraId="23A96F0B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集</w:t>
      </w:r>
    </w:p>
    <w:p w14:paraId="3EC01BBC" w14:textId="77777777" w:rsidR="009D3038" w:rsidRDefault="009D3038"/>
    <w:p w14:paraId="2517FF1C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Hall</w:t>
      </w:r>
      <w:r>
        <w:rPr>
          <w:rFonts w:hint="eastAsia"/>
        </w:rPr>
        <w:t>公司</w:t>
      </w:r>
      <w:r>
        <w:rPr>
          <w:rFonts w:hint="eastAsia"/>
        </w:rPr>
        <w:t>-</w:t>
      </w:r>
      <w:r>
        <w:rPr>
          <w:rFonts w:hint="eastAsia"/>
        </w:rPr>
        <w:t>保安室</w:t>
      </w:r>
    </w:p>
    <w:p w14:paraId="080B2BAD" w14:textId="77777777" w:rsidR="009D3038" w:rsidRDefault="009D3038"/>
    <w:p w14:paraId="4AF1B9CC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坐在审讯桌后面，神色难看，</w:t>
      </w:r>
      <w:r>
        <w:rPr>
          <w:rFonts w:hint="eastAsia"/>
        </w:rPr>
        <w:t>Jennifer</w:t>
      </w:r>
      <w:r>
        <w:rPr>
          <w:rFonts w:hint="eastAsia"/>
        </w:rPr>
        <w:t>等人一脸嘲笑看着</w:t>
      </w:r>
      <w:r>
        <w:rPr>
          <w:rFonts w:hint="eastAsia"/>
        </w:rPr>
        <w:t>Adam</w:t>
      </w:r>
      <w:r>
        <w:rPr>
          <w:rFonts w:hint="eastAsia"/>
        </w:rPr>
        <w:t>，然后对保安们挥手。</w:t>
      </w:r>
    </w:p>
    <w:p w14:paraId="171557EA" w14:textId="77777777" w:rsidR="009D3038" w:rsidRDefault="009D3038"/>
    <w:p w14:paraId="1649C237" w14:textId="77777777" w:rsidR="009D3038" w:rsidRDefault="00000000">
      <w:r>
        <w:rPr>
          <w:rFonts w:hint="eastAsia"/>
        </w:rPr>
        <w:t>Jennifer</w:t>
      </w:r>
      <w:r>
        <w:rPr>
          <w:rFonts w:hint="eastAsia"/>
        </w:rPr>
        <w:t>：你们几个出去守在外面，我们要好好收拾他！</w:t>
      </w:r>
    </w:p>
    <w:p w14:paraId="317510C5" w14:textId="77777777" w:rsidR="009D3038" w:rsidRDefault="009D3038"/>
    <w:p w14:paraId="559DC9F9" w14:textId="77777777" w:rsidR="009D3038" w:rsidRDefault="00000000">
      <w:r>
        <w:rPr>
          <w:rFonts w:hint="eastAsia"/>
        </w:rPr>
        <w:t>△保安们点头离开，</w:t>
      </w:r>
      <w:r>
        <w:rPr>
          <w:rFonts w:hint="eastAsia"/>
        </w:rPr>
        <w:t>Daniel</w:t>
      </w:r>
      <w:r>
        <w:rPr>
          <w:rFonts w:hint="eastAsia"/>
        </w:rPr>
        <w:t>双手猛地拍在桌面，厉喝。</w:t>
      </w:r>
    </w:p>
    <w:p w14:paraId="5CF7D8E2" w14:textId="77777777" w:rsidR="009D3038" w:rsidRDefault="009D3038"/>
    <w:p w14:paraId="53A252EC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：</w:t>
      </w:r>
      <w:r>
        <w:rPr>
          <w:rFonts w:hint="eastAsia"/>
        </w:rPr>
        <w:t>Adam</w:t>
      </w:r>
      <w:r>
        <w:rPr>
          <w:rFonts w:hint="eastAsia"/>
        </w:rPr>
        <w:t>，你继续狂啊，怎么不狂了！现在，你知道打我是什么后果了吧？</w:t>
      </w:r>
    </w:p>
    <w:p w14:paraId="4419FD7D" w14:textId="77777777" w:rsidR="009D3038" w:rsidRDefault="009D3038"/>
    <w:p w14:paraId="21C4BEC2" w14:textId="77777777" w:rsidR="009D3038" w:rsidRDefault="00000000">
      <w:r>
        <w:rPr>
          <w:rFonts w:hint="eastAsia"/>
        </w:rPr>
        <w:lastRenderedPageBreak/>
        <w:t>Adam</w:t>
      </w:r>
      <w:r>
        <w:rPr>
          <w:rFonts w:hint="eastAsia"/>
        </w:rPr>
        <w:t>（冷哼）：在公司里面搞审讯，我看你们是自己把自己当皇室了吧！</w:t>
      </w:r>
    </w:p>
    <w:p w14:paraId="764EDFCE" w14:textId="77777777" w:rsidR="009D3038" w:rsidRDefault="009D3038"/>
    <w:p w14:paraId="22D6742C" w14:textId="77777777" w:rsidR="009D3038" w:rsidRDefault="00000000">
      <w:r>
        <w:rPr>
          <w:rFonts w:hint="eastAsia"/>
        </w:rPr>
        <w:t>Jennifer</w:t>
      </w:r>
      <w:r>
        <w:rPr>
          <w:rFonts w:hint="eastAsia"/>
        </w:rPr>
        <w:t>（抱胸）：还嘴硬！你知不知道，在</w:t>
      </w:r>
      <w:r>
        <w:rPr>
          <w:rFonts w:hint="eastAsia"/>
        </w:rPr>
        <w:t>Camden</w:t>
      </w:r>
      <w:r>
        <w:rPr>
          <w:rFonts w:hint="eastAsia"/>
        </w:rPr>
        <w:t>，</w:t>
      </w:r>
      <w:r>
        <w:rPr>
          <w:rFonts w:hint="eastAsia"/>
        </w:rPr>
        <w:t>Hall</w:t>
      </w:r>
      <w:r>
        <w:rPr>
          <w:rFonts w:hint="eastAsia"/>
        </w:rPr>
        <w:t>集团没有人敢得罪，你完蛋了！你们一家都完蛋了！</w:t>
      </w:r>
    </w:p>
    <w:p w14:paraId="3B0D839E" w14:textId="77777777" w:rsidR="009D3038" w:rsidRDefault="009D3038"/>
    <w:p w14:paraId="4BD9F4CB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不屑一顾地笑了。</w:t>
      </w:r>
    </w:p>
    <w:p w14:paraId="2CC141DF" w14:textId="77777777" w:rsidR="009D3038" w:rsidRDefault="009D3038"/>
    <w:p w14:paraId="5AA63014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：你错了！完蛋的人，是你</w:t>
      </w:r>
      <w:r>
        <w:rPr>
          <w:rFonts w:hint="eastAsia"/>
        </w:rPr>
        <w:t>Jennifer</w:t>
      </w:r>
      <w:r>
        <w:rPr>
          <w:rFonts w:hint="eastAsia"/>
        </w:rPr>
        <w:t>，（指着</w:t>
      </w:r>
      <w:r>
        <w:rPr>
          <w:rFonts w:hint="eastAsia"/>
        </w:rPr>
        <w:t>Daniel</w:t>
      </w:r>
      <w:r>
        <w:rPr>
          <w:rFonts w:hint="eastAsia"/>
        </w:rPr>
        <w:t>等人）还有你们一家。哪怕你们现在跪下求我，都没用了。</w:t>
      </w:r>
    </w:p>
    <w:p w14:paraId="2991C024" w14:textId="77777777" w:rsidR="009D3038" w:rsidRDefault="009D3038"/>
    <w:p w14:paraId="123D0E0C" w14:textId="77777777" w:rsidR="009D3038" w:rsidRDefault="00000000">
      <w:r>
        <w:rPr>
          <w:rFonts w:hint="eastAsia"/>
        </w:rPr>
        <w:t>Jennifer</w:t>
      </w:r>
      <w:r>
        <w:rPr>
          <w:rFonts w:hint="eastAsia"/>
        </w:rPr>
        <w:t>（冷笑）：我们跪下求你！你脑子进水了吧？</w:t>
      </w:r>
    </w:p>
    <w:p w14:paraId="52D3144D" w14:textId="77777777" w:rsidR="009D3038" w:rsidRDefault="009D3038"/>
    <w:p w14:paraId="5216F4D2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Daniel</w:t>
      </w:r>
      <w:r>
        <w:rPr>
          <w:rFonts w:hint="eastAsia"/>
        </w:rPr>
        <w:t>走到</w:t>
      </w:r>
      <w:r>
        <w:rPr>
          <w:rFonts w:hint="eastAsia"/>
        </w:rPr>
        <w:t>Adam</w:t>
      </w:r>
      <w:r>
        <w:rPr>
          <w:rFonts w:hint="eastAsia"/>
        </w:rPr>
        <w:t>身边，居高临下地嘲笑。</w:t>
      </w:r>
    </w:p>
    <w:p w14:paraId="3779497F" w14:textId="77777777" w:rsidR="009D3038" w:rsidRDefault="009D3038"/>
    <w:p w14:paraId="71AE7011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：</w:t>
      </w:r>
      <w:r>
        <w:rPr>
          <w:rFonts w:hint="eastAsia"/>
        </w:rPr>
        <w:t>Adam</w:t>
      </w:r>
      <w:r>
        <w:rPr>
          <w:rFonts w:hint="eastAsia"/>
        </w:rPr>
        <w:t>，到现在你还不知道自己的处境！我这个当大哥的，就让你清醒清醒！</w:t>
      </w:r>
    </w:p>
    <w:p w14:paraId="418A010F" w14:textId="77777777" w:rsidR="009D3038" w:rsidRDefault="009D3038"/>
    <w:p w14:paraId="08F022D1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Daniel</w:t>
      </w:r>
      <w:r>
        <w:rPr>
          <w:rFonts w:hint="eastAsia"/>
        </w:rPr>
        <w:t>说完，一拳头猛的就要揍在</w:t>
      </w:r>
      <w:r>
        <w:rPr>
          <w:rFonts w:hint="eastAsia"/>
        </w:rPr>
        <w:t>Adam</w:t>
      </w:r>
      <w:r>
        <w:rPr>
          <w:rFonts w:hint="eastAsia"/>
        </w:rPr>
        <w:t>脸上，</w:t>
      </w:r>
      <w:r>
        <w:rPr>
          <w:rFonts w:hint="eastAsia"/>
        </w:rPr>
        <w:t>Adam</w:t>
      </w:r>
      <w:r>
        <w:rPr>
          <w:rFonts w:hint="eastAsia"/>
        </w:rPr>
        <w:t>伸手抓住了</w:t>
      </w:r>
      <w:r>
        <w:rPr>
          <w:rFonts w:hint="eastAsia"/>
        </w:rPr>
        <w:t>Daniel</w:t>
      </w:r>
      <w:r>
        <w:rPr>
          <w:rFonts w:hint="eastAsia"/>
        </w:rPr>
        <w:t>的手。</w:t>
      </w:r>
      <w:r>
        <w:rPr>
          <w:rFonts w:hint="eastAsia"/>
        </w:rPr>
        <w:t>Daniel</w:t>
      </w:r>
      <w:r>
        <w:rPr>
          <w:rFonts w:hint="eastAsia"/>
        </w:rPr>
        <w:t>震惊了一下，随后挣扎着怒吼。</w:t>
      </w:r>
    </w:p>
    <w:p w14:paraId="153FAE9B" w14:textId="77777777" w:rsidR="009D3038" w:rsidRDefault="009D3038"/>
    <w:p w14:paraId="40891026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：你干什么！你还敢反抗，真是反了天了你！</w:t>
      </w:r>
    </w:p>
    <w:p w14:paraId="480E8B4B" w14:textId="77777777" w:rsidR="009D3038" w:rsidRDefault="009D3038"/>
    <w:p w14:paraId="4782B5A6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：干什么？当然是让你好好的清醒清醒。</w:t>
      </w:r>
    </w:p>
    <w:p w14:paraId="0BF03BA8" w14:textId="77777777" w:rsidR="009D3038" w:rsidRDefault="009D3038"/>
    <w:p w14:paraId="6968B518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抬手就是一拳，将</w:t>
      </w:r>
      <w:r>
        <w:rPr>
          <w:rFonts w:hint="eastAsia"/>
        </w:rPr>
        <w:t>Daniel</w:t>
      </w:r>
      <w:r>
        <w:rPr>
          <w:rFonts w:hint="eastAsia"/>
        </w:rPr>
        <w:t>打倒在地上。</w:t>
      </w:r>
      <w:r>
        <w:rPr>
          <w:rFonts w:hint="eastAsia"/>
        </w:rPr>
        <w:t>Adam</w:t>
      </w:r>
      <w:r>
        <w:rPr>
          <w:rFonts w:hint="eastAsia"/>
        </w:rPr>
        <w:t>打人的时候，</w:t>
      </w:r>
      <w:r>
        <w:rPr>
          <w:rFonts w:hint="eastAsia"/>
        </w:rPr>
        <w:t>Paul</w:t>
      </w:r>
      <w:r>
        <w:rPr>
          <w:rFonts w:hint="eastAsia"/>
        </w:rPr>
        <w:t>等人一脸难以置信的看着。</w:t>
      </w:r>
    </w:p>
    <w:p w14:paraId="4312F1AA" w14:textId="77777777" w:rsidR="009D3038" w:rsidRDefault="009D3038"/>
    <w:p w14:paraId="523BB991" w14:textId="77777777" w:rsidR="009D3038" w:rsidRDefault="009D3038"/>
    <w:p w14:paraId="6EFCAAAF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集</w:t>
      </w:r>
    </w:p>
    <w:p w14:paraId="164ACFB4" w14:textId="77777777" w:rsidR="009D3038" w:rsidRDefault="009D3038"/>
    <w:p w14:paraId="4E9DBD77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Hall</w:t>
      </w:r>
      <w:r>
        <w:rPr>
          <w:rFonts w:hint="eastAsia"/>
        </w:rPr>
        <w:t>公司</w:t>
      </w:r>
      <w:r>
        <w:rPr>
          <w:rFonts w:hint="eastAsia"/>
        </w:rPr>
        <w:t>-</w:t>
      </w:r>
      <w:r>
        <w:rPr>
          <w:rFonts w:hint="eastAsia"/>
        </w:rPr>
        <w:t>保安室</w:t>
      </w:r>
    </w:p>
    <w:p w14:paraId="7D0F35DD" w14:textId="77777777" w:rsidR="009D3038" w:rsidRDefault="009D3038"/>
    <w:p w14:paraId="4A68DF12" w14:textId="77777777" w:rsidR="009D3038" w:rsidRDefault="00000000">
      <w:bookmarkStart w:id="14" w:name="OLE_LINK15"/>
      <w:r>
        <w:rPr>
          <w:rFonts w:hint="eastAsia"/>
        </w:rPr>
        <w:t>△</w:t>
      </w:r>
      <w:bookmarkEnd w:id="14"/>
      <w:r>
        <w:rPr>
          <w:rFonts w:hint="eastAsia"/>
        </w:rPr>
        <w:t>Adam</w:t>
      </w:r>
      <w:r>
        <w:rPr>
          <w:rFonts w:hint="eastAsia"/>
        </w:rPr>
        <w:t>冷冷地看着</w:t>
      </w:r>
      <w:r>
        <w:rPr>
          <w:rFonts w:hint="eastAsia"/>
        </w:rPr>
        <w:t>Daniel</w:t>
      </w:r>
      <w:r>
        <w:rPr>
          <w:rFonts w:hint="eastAsia"/>
        </w:rPr>
        <w:t>。</w:t>
      </w:r>
    </w:p>
    <w:p w14:paraId="7863E14F" w14:textId="77777777" w:rsidR="009D3038" w:rsidRDefault="009D3038"/>
    <w:p w14:paraId="6AD20E12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：现在，你清醒了吗？</w:t>
      </w:r>
    </w:p>
    <w:p w14:paraId="43B97111" w14:textId="77777777" w:rsidR="009D3038" w:rsidRDefault="009D3038"/>
    <w:p w14:paraId="6287F33D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：王八蛋，你居然又敢打我！</w:t>
      </w:r>
    </w:p>
    <w:p w14:paraId="241AF139" w14:textId="77777777" w:rsidR="009D3038" w:rsidRDefault="009D3038"/>
    <w:p w14:paraId="45333E72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Daniel</w:t>
      </w:r>
      <w:r>
        <w:rPr>
          <w:rFonts w:hint="eastAsia"/>
        </w:rPr>
        <w:t>怒气冲冲，冲过去要打</w:t>
      </w:r>
      <w:r>
        <w:rPr>
          <w:rFonts w:hint="eastAsia"/>
        </w:rPr>
        <w:t>Adam</w:t>
      </w:r>
      <w:r>
        <w:rPr>
          <w:rFonts w:hint="eastAsia"/>
        </w:rPr>
        <w:t>，却被他再次给了一拳。</w:t>
      </w:r>
    </w:p>
    <w:p w14:paraId="7B9CC28C" w14:textId="77777777" w:rsidR="009D3038" w:rsidRDefault="009D3038"/>
    <w:p w14:paraId="1276DB67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：打你怎么了！</w:t>
      </w:r>
    </w:p>
    <w:p w14:paraId="40D6F83B" w14:textId="77777777" w:rsidR="009D3038" w:rsidRDefault="009D3038"/>
    <w:p w14:paraId="2EDCA1F2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（怒吼）：你找死！</w:t>
      </w:r>
    </w:p>
    <w:p w14:paraId="2F87215D" w14:textId="77777777" w:rsidR="009D3038" w:rsidRDefault="009D3038"/>
    <w:p w14:paraId="3450995B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（又是一拳）：你弄清楚！到底谁在找死！</w:t>
      </w:r>
    </w:p>
    <w:p w14:paraId="20D78FE4" w14:textId="77777777" w:rsidR="009D3038" w:rsidRDefault="009D3038"/>
    <w:p w14:paraId="4C8D0E02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Daniel</w:t>
      </w:r>
      <w:r>
        <w:rPr>
          <w:rFonts w:hint="eastAsia"/>
        </w:rPr>
        <w:t>被接连几拳打懵了，踉跄退后，靠在墙壁上，嘴角溢血，</w:t>
      </w:r>
      <w:r>
        <w:rPr>
          <w:rFonts w:hint="eastAsia"/>
        </w:rPr>
        <w:t>Adam</w:t>
      </w:r>
      <w:r>
        <w:rPr>
          <w:rFonts w:hint="eastAsia"/>
        </w:rPr>
        <w:t>作势还要动手，他下意识就伸手拦住自己的脸，一脸恐惧。</w:t>
      </w:r>
    </w:p>
    <w:p w14:paraId="092ECD90" w14:textId="77777777" w:rsidR="009D3038" w:rsidRDefault="009D3038"/>
    <w:p w14:paraId="56E67DB1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（冷漠一笑）：你说你一个靠女人撑腰的家伙，在我面前装什么大尾巴狼呢？</w:t>
      </w:r>
    </w:p>
    <w:p w14:paraId="297BB789" w14:textId="77777777" w:rsidR="009D3038" w:rsidRDefault="009D3038"/>
    <w:p w14:paraId="5412F16A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Paul</w:t>
      </w:r>
      <w:r>
        <w:rPr>
          <w:rFonts w:hint="eastAsia"/>
        </w:rPr>
        <w:t>和</w:t>
      </w:r>
      <w:r>
        <w:rPr>
          <w:rFonts w:hint="eastAsia"/>
        </w:rPr>
        <w:t>Amanda</w:t>
      </w:r>
      <w:r>
        <w:rPr>
          <w:rFonts w:hint="eastAsia"/>
        </w:rPr>
        <w:t>反应过来。</w:t>
      </w:r>
    </w:p>
    <w:p w14:paraId="4D921A4A" w14:textId="77777777" w:rsidR="009D3038" w:rsidRDefault="009D3038"/>
    <w:p w14:paraId="64E2B899" w14:textId="77777777" w:rsidR="009D3038" w:rsidRDefault="00000000">
      <w:r>
        <w:rPr>
          <w:rFonts w:hint="eastAsia"/>
        </w:rPr>
        <w:t>Paul</w:t>
      </w:r>
      <w:r>
        <w:rPr>
          <w:rFonts w:hint="eastAsia"/>
        </w:rPr>
        <w:t>（怒吼）：王八蛋，你居然敢打我儿子！我弄死你！</w:t>
      </w:r>
    </w:p>
    <w:p w14:paraId="27EF29D5" w14:textId="77777777" w:rsidR="009D3038" w:rsidRDefault="009D3038"/>
    <w:p w14:paraId="2C7FBBC2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Paul</w:t>
      </w:r>
      <w:r>
        <w:rPr>
          <w:rFonts w:hint="eastAsia"/>
        </w:rPr>
        <w:t>扛起一张椅子就冲过来要砸在</w:t>
      </w:r>
      <w:r>
        <w:rPr>
          <w:rFonts w:hint="eastAsia"/>
        </w:rPr>
        <w:t>Adam</w:t>
      </w:r>
      <w:r>
        <w:rPr>
          <w:rFonts w:hint="eastAsia"/>
        </w:rPr>
        <w:t>身上，</w:t>
      </w:r>
      <w:r>
        <w:rPr>
          <w:rFonts w:hint="eastAsia"/>
        </w:rPr>
        <w:t>Adam</w:t>
      </w:r>
      <w:r>
        <w:rPr>
          <w:rFonts w:hint="eastAsia"/>
        </w:rPr>
        <w:t>侧身避开，右脚一绊，</w:t>
      </w:r>
      <w:r>
        <w:rPr>
          <w:rFonts w:hint="eastAsia"/>
        </w:rPr>
        <w:t>Paul</w:t>
      </w:r>
      <w:r>
        <w:rPr>
          <w:rFonts w:hint="eastAsia"/>
        </w:rPr>
        <w:t>失去平衡摔倒，手中的椅子砸在了</w:t>
      </w:r>
      <w:r>
        <w:rPr>
          <w:rFonts w:hint="eastAsia"/>
        </w:rPr>
        <w:t>Daniel</w:t>
      </w:r>
      <w:r>
        <w:rPr>
          <w:rFonts w:hint="eastAsia"/>
        </w:rPr>
        <w:t>身上，两父子同时惨叫出声。</w:t>
      </w:r>
    </w:p>
    <w:p w14:paraId="54FB1197" w14:textId="77777777" w:rsidR="009D3038" w:rsidRDefault="009D3038"/>
    <w:p w14:paraId="4E557821" w14:textId="77777777" w:rsidR="009D3038" w:rsidRDefault="00000000">
      <w:r>
        <w:rPr>
          <w:rFonts w:hint="eastAsia"/>
        </w:rPr>
        <w:t>Amanda</w:t>
      </w:r>
      <w:r>
        <w:rPr>
          <w:rFonts w:hint="eastAsia"/>
        </w:rPr>
        <w:t>（咆哮）：小畜生！我和你拼了！</w:t>
      </w:r>
    </w:p>
    <w:p w14:paraId="4A232305" w14:textId="77777777" w:rsidR="009D3038" w:rsidRDefault="009D3038"/>
    <w:p w14:paraId="1937BFC5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Amanda</w:t>
      </w:r>
      <w:r>
        <w:rPr>
          <w:rFonts w:hint="eastAsia"/>
        </w:rPr>
        <w:t>冲上前，要来抓</w:t>
      </w:r>
      <w:r>
        <w:rPr>
          <w:rFonts w:hint="eastAsia"/>
        </w:rPr>
        <w:t>Adam</w:t>
      </w:r>
      <w:r>
        <w:rPr>
          <w:rFonts w:hint="eastAsia"/>
        </w:rPr>
        <w:t>的脸，</w:t>
      </w:r>
      <w:r>
        <w:rPr>
          <w:rFonts w:hint="eastAsia"/>
        </w:rPr>
        <w:t>Adam</w:t>
      </w:r>
      <w:r>
        <w:rPr>
          <w:rFonts w:hint="eastAsia"/>
        </w:rPr>
        <w:t>神色冷漠，一脚直接把</w:t>
      </w:r>
      <w:r>
        <w:rPr>
          <w:rFonts w:hint="eastAsia"/>
        </w:rPr>
        <w:t>Amanda</w:t>
      </w:r>
      <w:r>
        <w:rPr>
          <w:rFonts w:hint="eastAsia"/>
        </w:rPr>
        <w:t>踹翻。</w:t>
      </w:r>
    </w:p>
    <w:p w14:paraId="3D01FCFB" w14:textId="77777777" w:rsidR="009D3038" w:rsidRDefault="009D3038"/>
    <w:p w14:paraId="00A0DCA9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拍了拍手，视线落到了</w:t>
      </w:r>
      <w:r>
        <w:rPr>
          <w:rFonts w:hint="eastAsia"/>
        </w:rPr>
        <w:t>Jennifer</w:t>
      </w:r>
      <w:r>
        <w:rPr>
          <w:rFonts w:hint="eastAsia"/>
        </w:rPr>
        <w:t>身上，</w:t>
      </w:r>
      <w:r>
        <w:rPr>
          <w:rFonts w:hint="eastAsia"/>
        </w:rPr>
        <w:t>Jennifer</w:t>
      </w:r>
      <w:r>
        <w:rPr>
          <w:rFonts w:hint="eastAsia"/>
        </w:rPr>
        <w:t>尖叫一声。</w:t>
      </w:r>
    </w:p>
    <w:p w14:paraId="08162F36" w14:textId="77777777" w:rsidR="009D3038" w:rsidRDefault="009D3038"/>
    <w:p w14:paraId="70BECF1F" w14:textId="77777777" w:rsidR="009D3038" w:rsidRDefault="00000000">
      <w:r>
        <w:rPr>
          <w:rFonts w:hint="eastAsia"/>
        </w:rPr>
        <w:t>Jennifer</w:t>
      </w:r>
      <w:r>
        <w:rPr>
          <w:rFonts w:hint="eastAsia"/>
        </w:rPr>
        <w:t>：保安，给我进来！</w:t>
      </w:r>
    </w:p>
    <w:p w14:paraId="0363E32E" w14:textId="77777777" w:rsidR="009D3038" w:rsidRDefault="009D3038"/>
    <w:p w14:paraId="1B4AFA71" w14:textId="77777777" w:rsidR="009D3038" w:rsidRDefault="00000000">
      <w:r>
        <w:rPr>
          <w:rFonts w:hint="eastAsia"/>
        </w:rPr>
        <w:t>△嘭！门忽然被人踹开，几个黑衣保镖鱼贯而入，</w:t>
      </w:r>
      <w:r>
        <w:rPr>
          <w:rFonts w:hint="eastAsia"/>
        </w:rPr>
        <w:t>Jenifer</w:t>
      </w:r>
      <w:r>
        <w:rPr>
          <w:rFonts w:hint="eastAsia"/>
        </w:rPr>
        <w:t>笑了起来。</w:t>
      </w:r>
    </w:p>
    <w:p w14:paraId="561BE58B" w14:textId="77777777" w:rsidR="009D3038" w:rsidRDefault="009D3038"/>
    <w:p w14:paraId="74F211B1" w14:textId="77777777" w:rsidR="009D3038" w:rsidRDefault="00000000">
      <w:r>
        <w:rPr>
          <w:rFonts w:hint="eastAsia"/>
        </w:rPr>
        <w:t>Jenifer</w:t>
      </w:r>
      <w:r>
        <w:rPr>
          <w:rFonts w:hint="eastAsia"/>
        </w:rPr>
        <w:t>：给我狠狠打！打死这个穷鬼！</w:t>
      </w:r>
    </w:p>
    <w:p w14:paraId="7A861783" w14:textId="77777777" w:rsidR="009D3038" w:rsidRDefault="009D3038"/>
    <w:p w14:paraId="57545E69" w14:textId="77777777" w:rsidR="009D3038" w:rsidRDefault="00000000">
      <w:r>
        <w:rPr>
          <w:rFonts w:hint="eastAsia"/>
        </w:rPr>
        <w:t>△可是几名黑衣保镖没有动，这时，</w:t>
      </w:r>
      <w:r>
        <w:rPr>
          <w:rFonts w:hint="eastAsia"/>
        </w:rPr>
        <w:t>Steven</w:t>
      </w:r>
      <w:r>
        <w:rPr>
          <w:rFonts w:hint="eastAsia"/>
        </w:rPr>
        <w:t>走了进来。</w:t>
      </w:r>
    </w:p>
    <w:p w14:paraId="2B550BBD" w14:textId="77777777" w:rsidR="009D3038" w:rsidRDefault="009D3038"/>
    <w:p w14:paraId="195DA715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</w:t>
      </w:r>
      <w:r>
        <w:rPr>
          <w:rFonts w:hint="eastAsia"/>
        </w:rPr>
        <w:t>Jennifer</w:t>
      </w:r>
      <w:r>
        <w:rPr>
          <w:rFonts w:hint="eastAsia"/>
        </w:rPr>
        <w:t>！你要打死谁！</w:t>
      </w:r>
    </w:p>
    <w:p w14:paraId="06C26D6B" w14:textId="77777777" w:rsidR="009D3038" w:rsidRDefault="009D3038"/>
    <w:p w14:paraId="1796C3BC" w14:textId="77777777" w:rsidR="009D3038" w:rsidRDefault="009D3038"/>
    <w:p w14:paraId="38833B7D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集</w:t>
      </w:r>
    </w:p>
    <w:p w14:paraId="0B946BC6" w14:textId="77777777" w:rsidR="009D3038" w:rsidRDefault="009D3038"/>
    <w:p w14:paraId="1D81FC63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Hall</w:t>
      </w:r>
      <w:r>
        <w:rPr>
          <w:rFonts w:hint="eastAsia"/>
        </w:rPr>
        <w:t>公司</w:t>
      </w:r>
      <w:r>
        <w:rPr>
          <w:rFonts w:hint="eastAsia"/>
        </w:rPr>
        <w:t>-</w:t>
      </w:r>
      <w:r>
        <w:rPr>
          <w:rFonts w:hint="eastAsia"/>
        </w:rPr>
        <w:t>保安室</w:t>
      </w:r>
    </w:p>
    <w:p w14:paraId="03E74BBB" w14:textId="77777777" w:rsidR="009D3038" w:rsidRDefault="009D3038"/>
    <w:p w14:paraId="0BF215A7" w14:textId="77777777" w:rsidR="009D3038" w:rsidRDefault="00000000">
      <w:bookmarkStart w:id="15" w:name="OLE_LINK16"/>
      <w:r>
        <w:rPr>
          <w:rFonts w:hint="eastAsia"/>
        </w:rPr>
        <w:t>△</w:t>
      </w:r>
      <w:bookmarkEnd w:id="15"/>
      <w:r>
        <w:rPr>
          <w:rFonts w:hint="eastAsia"/>
        </w:rPr>
        <w:t>看到</w:t>
      </w:r>
      <w:r>
        <w:rPr>
          <w:rFonts w:hint="eastAsia"/>
        </w:rPr>
        <w:t>Steven</w:t>
      </w:r>
      <w:r>
        <w:rPr>
          <w:rFonts w:hint="eastAsia"/>
        </w:rPr>
        <w:t>出现，</w:t>
      </w:r>
      <w:r>
        <w:rPr>
          <w:rFonts w:hint="eastAsia"/>
        </w:rPr>
        <w:t>Adam</w:t>
      </w:r>
      <w:r>
        <w:rPr>
          <w:rFonts w:hint="eastAsia"/>
        </w:rPr>
        <w:t>冷冷一笑，</w:t>
      </w:r>
      <w:r>
        <w:rPr>
          <w:rFonts w:hint="eastAsia"/>
        </w:rPr>
        <w:t>Jenifer</w:t>
      </w:r>
      <w:r>
        <w:rPr>
          <w:rFonts w:hint="eastAsia"/>
        </w:rPr>
        <w:t>赶紧过去抓住</w:t>
      </w:r>
      <w:r>
        <w:rPr>
          <w:rFonts w:hint="eastAsia"/>
        </w:rPr>
        <w:t>Steven</w:t>
      </w:r>
      <w:r>
        <w:rPr>
          <w:rFonts w:hint="eastAsia"/>
        </w:rPr>
        <w:t>的胳膊。</w:t>
      </w:r>
    </w:p>
    <w:p w14:paraId="1173D378" w14:textId="77777777" w:rsidR="009D3038" w:rsidRDefault="009D3038"/>
    <w:p w14:paraId="06932080" w14:textId="77777777" w:rsidR="009D3038" w:rsidRDefault="00000000">
      <w:r>
        <w:rPr>
          <w:rFonts w:hint="eastAsia"/>
        </w:rPr>
        <w:t>Jennifer</w:t>
      </w:r>
      <w:r>
        <w:rPr>
          <w:rFonts w:hint="eastAsia"/>
        </w:rPr>
        <w:t>：</w:t>
      </w:r>
      <w:r>
        <w:rPr>
          <w:rFonts w:hint="eastAsia"/>
        </w:rPr>
        <w:t>Steven</w:t>
      </w:r>
      <w:r>
        <w:rPr>
          <w:rFonts w:hint="eastAsia"/>
        </w:rPr>
        <w:t>，您终于来了！您再不来，我就要被这个王八蛋打了，您可一定要替我主持公道啊！</w:t>
      </w:r>
    </w:p>
    <w:p w14:paraId="0D104D88" w14:textId="77777777" w:rsidR="009D3038" w:rsidRDefault="009D3038"/>
    <w:p w14:paraId="7E98C1BF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Amanda</w:t>
      </w:r>
      <w:r>
        <w:rPr>
          <w:rFonts w:hint="eastAsia"/>
        </w:rPr>
        <w:t>扭头看向</w:t>
      </w:r>
      <w:r>
        <w:rPr>
          <w:rFonts w:hint="eastAsia"/>
        </w:rPr>
        <w:t>Adam</w:t>
      </w:r>
      <w:r>
        <w:rPr>
          <w:rFonts w:hint="eastAsia"/>
        </w:rPr>
        <w:t>，眼神里充满怨毒。</w:t>
      </w:r>
    </w:p>
    <w:p w14:paraId="68D58C84" w14:textId="77777777" w:rsidR="009D3038" w:rsidRDefault="009D3038"/>
    <w:p w14:paraId="467E3388" w14:textId="77777777" w:rsidR="009D3038" w:rsidRDefault="00000000">
      <w:r>
        <w:rPr>
          <w:rFonts w:hint="eastAsia"/>
        </w:rPr>
        <w:t>Amanda</w:t>
      </w:r>
      <w:r>
        <w:rPr>
          <w:rFonts w:hint="eastAsia"/>
        </w:rPr>
        <w:t>：小畜生，你不是会打人吗？现在</w:t>
      </w:r>
      <w:r>
        <w:rPr>
          <w:rFonts w:hint="eastAsia"/>
        </w:rPr>
        <w:t>Steven</w:t>
      </w:r>
      <w:r>
        <w:rPr>
          <w:rFonts w:hint="eastAsia"/>
        </w:rPr>
        <w:t>来了！我看你还能嚣张到什么时候！</w:t>
      </w:r>
    </w:p>
    <w:p w14:paraId="3F725404" w14:textId="77777777" w:rsidR="009D3038" w:rsidRDefault="009D3038"/>
    <w:p w14:paraId="32A39372" w14:textId="77777777" w:rsidR="009D3038" w:rsidRDefault="00000000">
      <w:r>
        <w:rPr>
          <w:rFonts w:hint="eastAsia"/>
        </w:rPr>
        <w:t>Paul</w:t>
      </w:r>
      <w:r>
        <w:rPr>
          <w:rFonts w:hint="eastAsia"/>
        </w:rPr>
        <w:t>（冷笑）：你完了！</w:t>
      </w:r>
    </w:p>
    <w:p w14:paraId="02EC7032" w14:textId="77777777" w:rsidR="009D3038" w:rsidRDefault="009D3038"/>
    <w:p w14:paraId="392E4B09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Daniel</w:t>
      </w:r>
      <w:r>
        <w:rPr>
          <w:rFonts w:hint="eastAsia"/>
        </w:rPr>
        <w:t>挣扎着站起来，指着</w:t>
      </w:r>
      <w:r>
        <w:rPr>
          <w:rFonts w:hint="eastAsia"/>
        </w:rPr>
        <w:t>Adam</w:t>
      </w:r>
      <w:r>
        <w:rPr>
          <w:rFonts w:hint="eastAsia"/>
        </w:rPr>
        <w:t>。</w:t>
      </w:r>
    </w:p>
    <w:p w14:paraId="650FB449" w14:textId="77777777" w:rsidR="009D3038" w:rsidRDefault="009D3038"/>
    <w:p w14:paraId="6F0FA647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：</w:t>
      </w:r>
      <w:r>
        <w:rPr>
          <w:rFonts w:hint="eastAsia"/>
        </w:rPr>
        <w:t>Steven</w:t>
      </w:r>
      <w:r>
        <w:rPr>
          <w:rFonts w:hint="eastAsia"/>
        </w:rPr>
        <w:t>！这个王八蛋和他那对不识抬举的爹妈一样！简直没把您，没把</w:t>
      </w:r>
      <w:r>
        <w:rPr>
          <w:rFonts w:hint="eastAsia"/>
        </w:rPr>
        <w:t>Hall</w:t>
      </w:r>
      <w:r>
        <w:rPr>
          <w:rFonts w:hint="eastAsia"/>
        </w:rPr>
        <w:t>集团放在眼里！</w:t>
      </w:r>
    </w:p>
    <w:p w14:paraId="32D48393" w14:textId="77777777" w:rsidR="009D3038" w:rsidRDefault="009D3038"/>
    <w:p w14:paraId="72F78AF5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Steven</w:t>
      </w:r>
      <w:r>
        <w:rPr>
          <w:rFonts w:hint="eastAsia"/>
        </w:rPr>
        <w:t>推开</w:t>
      </w:r>
      <w:r>
        <w:rPr>
          <w:rFonts w:hint="eastAsia"/>
        </w:rPr>
        <w:t>Jenifer</w:t>
      </w:r>
      <w:r>
        <w:rPr>
          <w:rFonts w:hint="eastAsia"/>
        </w:rPr>
        <w:t>，看了一眼</w:t>
      </w:r>
      <w:r>
        <w:rPr>
          <w:rFonts w:hint="eastAsia"/>
        </w:rPr>
        <w:t>Adam</w:t>
      </w:r>
      <w:r>
        <w:rPr>
          <w:rFonts w:hint="eastAsia"/>
        </w:rPr>
        <w:t>，冷汗直冒，皱了皱眉头看向</w:t>
      </w:r>
      <w:r>
        <w:rPr>
          <w:rFonts w:hint="eastAsia"/>
        </w:rPr>
        <w:t>Daniel</w:t>
      </w:r>
      <w:r>
        <w:rPr>
          <w:rFonts w:hint="eastAsia"/>
        </w:rPr>
        <w:t>。</w:t>
      </w:r>
    </w:p>
    <w:p w14:paraId="4D0566D4" w14:textId="77777777" w:rsidR="009D3038" w:rsidRDefault="009D3038"/>
    <w:p w14:paraId="5F184824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：这到底是怎么回事？</w:t>
      </w:r>
    </w:p>
    <w:p w14:paraId="200455AD" w14:textId="77777777" w:rsidR="009D3038" w:rsidRDefault="009D3038"/>
    <w:p w14:paraId="78D2F037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：这个混蛋的爸妈不肯签协议，我们就把他抓来，结果他竟敢打人！还叫嚣着让我们给他跪下道歉！</w:t>
      </w:r>
    </w:p>
    <w:p w14:paraId="748AE8B6" w14:textId="77777777" w:rsidR="009D3038" w:rsidRDefault="009D3038"/>
    <w:p w14:paraId="01417E7E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（狰狞）：我早就说了，你绝对承受不了这个后果！</w:t>
      </w:r>
    </w:p>
    <w:p w14:paraId="5888D459" w14:textId="77777777" w:rsidR="009D3038" w:rsidRDefault="009D3038"/>
    <w:p w14:paraId="62321596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晒笑一声，不屑开口，</w:t>
      </w:r>
      <w:r>
        <w:rPr>
          <w:rFonts w:hint="eastAsia"/>
        </w:rPr>
        <w:t>Steven</w:t>
      </w:r>
      <w:r>
        <w:rPr>
          <w:rFonts w:hint="eastAsia"/>
        </w:rPr>
        <w:t>骤然上前，一脚把</w:t>
      </w:r>
      <w:r>
        <w:rPr>
          <w:rFonts w:hint="eastAsia"/>
        </w:rPr>
        <w:t>Daniel</w:t>
      </w:r>
      <w:r>
        <w:rPr>
          <w:rFonts w:hint="eastAsia"/>
        </w:rPr>
        <w:t>踹翻在地上。</w:t>
      </w:r>
    </w:p>
    <w:p w14:paraId="7C713A1F" w14:textId="77777777" w:rsidR="009D3038" w:rsidRDefault="009D3038"/>
    <w:p w14:paraId="3F7AE765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：我看承受不了后果的人！是你！</w:t>
      </w:r>
    </w:p>
    <w:p w14:paraId="14A8D5C9" w14:textId="77777777" w:rsidR="009D3038" w:rsidRDefault="009D3038"/>
    <w:p w14:paraId="6B768EFD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（无法理解）：</w:t>
      </w:r>
      <w:r>
        <w:rPr>
          <w:rFonts w:hint="eastAsia"/>
        </w:rPr>
        <w:t>Steven</w:t>
      </w:r>
      <w:r>
        <w:rPr>
          <w:rFonts w:hint="eastAsia"/>
        </w:rPr>
        <w:t>，我……</w:t>
      </w:r>
    </w:p>
    <w:p w14:paraId="29203E5A" w14:textId="77777777" w:rsidR="009D3038" w:rsidRDefault="009D3038"/>
    <w:p w14:paraId="5C082EA2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（又是一脚）：你什么你！</w:t>
      </w:r>
    </w:p>
    <w:p w14:paraId="7F1F689F" w14:textId="77777777" w:rsidR="009D3038" w:rsidRDefault="009D3038"/>
    <w:p w14:paraId="355F0B1A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：我做错什么了？我不知道啊……</w:t>
      </w:r>
    </w:p>
    <w:p w14:paraId="52394D32" w14:textId="77777777" w:rsidR="009D3038" w:rsidRDefault="009D3038"/>
    <w:p w14:paraId="75137474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：做错什么！你还有脸问！</w:t>
      </w:r>
    </w:p>
    <w:p w14:paraId="54870E22" w14:textId="77777777" w:rsidR="009D3038" w:rsidRDefault="009D3038"/>
    <w:p w14:paraId="6729A40D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Daniel</w:t>
      </w:r>
      <w:r>
        <w:rPr>
          <w:rFonts w:hint="eastAsia"/>
        </w:rPr>
        <w:t>捂着肚子，不敢说话，只是下意识看向</w:t>
      </w:r>
      <w:r>
        <w:rPr>
          <w:rFonts w:hint="eastAsia"/>
        </w:rPr>
        <w:t>Jennifer</w:t>
      </w:r>
      <w:r>
        <w:rPr>
          <w:rFonts w:hint="eastAsia"/>
        </w:rPr>
        <w:t>。</w:t>
      </w:r>
    </w:p>
    <w:p w14:paraId="0612CFBB" w14:textId="77777777" w:rsidR="009D3038" w:rsidRDefault="009D3038"/>
    <w:p w14:paraId="2634BB2E" w14:textId="77777777" w:rsidR="009D3038" w:rsidRDefault="00000000">
      <w:r>
        <w:rPr>
          <w:rFonts w:hint="eastAsia"/>
        </w:rPr>
        <w:t>Jennifer</w:t>
      </w:r>
      <w:r>
        <w:rPr>
          <w:rFonts w:hint="eastAsia"/>
        </w:rPr>
        <w:t>：</w:t>
      </w:r>
      <w:r>
        <w:rPr>
          <w:rFonts w:hint="eastAsia"/>
        </w:rPr>
        <w:t>Steven</w:t>
      </w:r>
      <w:r>
        <w:rPr>
          <w:rFonts w:hint="eastAsia"/>
        </w:rPr>
        <w:t>，是不是有什么误会，</w:t>
      </w:r>
      <w:r>
        <w:rPr>
          <w:rFonts w:hint="eastAsia"/>
        </w:rPr>
        <w:t>Daniel</w:t>
      </w:r>
      <w:r>
        <w:rPr>
          <w:rFonts w:hint="eastAsia"/>
        </w:rPr>
        <w:t>他……</w:t>
      </w:r>
    </w:p>
    <w:p w14:paraId="3C1A16D1" w14:textId="77777777" w:rsidR="009D3038" w:rsidRDefault="009D3038"/>
    <w:p w14:paraId="3F22A98C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Steven</w:t>
      </w:r>
      <w:r>
        <w:rPr>
          <w:rFonts w:hint="eastAsia"/>
        </w:rPr>
        <w:t>狠狠一巴掌抽在</w:t>
      </w:r>
      <w:r>
        <w:rPr>
          <w:rFonts w:hint="eastAsia"/>
        </w:rPr>
        <w:t>Jennifer</w:t>
      </w:r>
      <w:r>
        <w:rPr>
          <w:rFonts w:hint="eastAsia"/>
        </w:rPr>
        <w:t>的脸上。</w:t>
      </w:r>
    </w:p>
    <w:p w14:paraId="4D5CE539" w14:textId="77777777" w:rsidR="009D3038" w:rsidRDefault="009D3038"/>
    <w:p w14:paraId="6E2BAC5A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：误会？</w:t>
      </w:r>
      <w:r>
        <w:rPr>
          <w:rFonts w:hint="eastAsia"/>
        </w:rPr>
        <w:t>Jennifer</w:t>
      </w:r>
      <w:r>
        <w:rPr>
          <w:rFonts w:hint="eastAsia"/>
        </w:rPr>
        <w:t>，我是不是平时太惯着你了！你居然连他都敢抓！你知不知道，他是谁！</w:t>
      </w:r>
    </w:p>
    <w:p w14:paraId="6AA4593D" w14:textId="77777777" w:rsidR="009D3038" w:rsidRDefault="009D3038"/>
    <w:p w14:paraId="2702A525" w14:textId="77777777" w:rsidR="009D3038" w:rsidRDefault="009D3038"/>
    <w:p w14:paraId="083F1538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集</w:t>
      </w:r>
    </w:p>
    <w:p w14:paraId="7BE12AAA" w14:textId="77777777" w:rsidR="009D3038" w:rsidRDefault="009D3038"/>
    <w:p w14:paraId="1255CE56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Hall</w:t>
      </w:r>
      <w:r>
        <w:rPr>
          <w:rFonts w:hint="eastAsia"/>
        </w:rPr>
        <w:t>公司</w:t>
      </w:r>
      <w:r>
        <w:rPr>
          <w:rFonts w:hint="eastAsia"/>
        </w:rPr>
        <w:t>-</w:t>
      </w:r>
      <w:r>
        <w:rPr>
          <w:rFonts w:hint="eastAsia"/>
        </w:rPr>
        <w:t>保安室</w:t>
      </w:r>
    </w:p>
    <w:p w14:paraId="68A39D79" w14:textId="77777777" w:rsidR="009D3038" w:rsidRDefault="009D3038"/>
    <w:p w14:paraId="6657DF3C" w14:textId="77777777" w:rsidR="009D3038" w:rsidRDefault="00000000">
      <w:r>
        <w:rPr>
          <w:rFonts w:hint="eastAsia"/>
        </w:rPr>
        <w:t>Jennifer</w:t>
      </w:r>
      <w:r>
        <w:rPr>
          <w:rFonts w:hint="eastAsia"/>
        </w:rPr>
        <w:t>：他，他不就是一个普通的建筑工人吗？他爸妈不搬迁，一心想要多讹点钱……</w:t>
      </w:r>
    </w:p>
    <w:p w14:paraId="6493A882" w14:textId="77777777" w:rsidR="009D3038" w:rsidRDefault="009D3038"/>
    <w:p w14:paraId="34E61991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（怒喝）：你给我闭嘴！</w:t>
      </w:r>
    </w:p>
    <w:p w14:paraId="639B5549" w14:textId="77777777" w:rsidR="009D3038" w:rsidRDefault="009D3038"/>
    <w:p w14:paraId="414392D4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Steven</w:t>
      </w:r>
      <w:r>
        <w:rPr>
          <w:rFonts w:hint="eastAsia"/>
        </w:rPr>
        <w:t>又是一巴掌狠狠扇在</w:t>
      </w:r>
      <w:r>
        <w:rPr>
          <w:rFonts w:hint="eastAsia"/>
        </w:rPr>
        <w:t>Jennifer</w:t>
      </w:r>
      <w:r>
        <w:rPr>
          <w:rFonts w:hint="eastAsia"/>
        </w:rPr>
        <w:t>的脸上，厉喝。</w:t>
      </w:r>
    </w:p>
    <w:p w14:paraId="089D3C1B" w14:textId="77777777" w:rsidR="009D3038" w:rsidRDefault="009D3038"/>
    <w:p w14:paraId="050305A5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：有眼无珠的东西，滚开！</w:t>
      </w:r>
    </w:p>
    <w:p w14:paraId="168AAA94" w14:textId="77777777" w:rsidR="009D3038" w:rsidRDefault="009D3038"/>
    <w:p w14:paraId="6AC88771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Steven</w:t>
      </w:r>
      <w:r>
        <w:rPr>
          <w:rFonts w:hint="eastAsia"/>
        </w:rPr>
        <w:t>推开表情呆滞的</w:t>
      </w:r>
      <w:r>
        <w:rPr>
          <w:rFonts w:hint="eastAsia"/>
        </w:rPr>
        <w:t>Jennifer</w:t>
      </w:r>
      <w:r>
        <w:rPr>
          <w:rFonts w:hint="eastAsia"/>
        </w:rPr>
        <w:t>，走到</w:t>
      </w:r>
      <w:r>
        <w:rPr>
          <w:rFonts w:hint="eastAsia"/>
        </w:rPr>
        <w:t>Adam</w:t>
      </w:r>
      <w:r>
        <w:rPr>
          <w:rFonts w:hint="eastAsia"/>
        </w:rPr>
        <w:t>面前，向他恭敬地弯腰。</w:t>
      </w:r>
    </w:p>
    <w:p w14:paraId="37FB4AA2" w14:textId="77777777" w:rsidR="009D3038" w:rsidRDefault="009D3038"/>
    <w:p w14:paraId="5306F6D2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</w:t>
      </w:r>
      <w:r>
        <w:rPr>
          <w:rFonts w:hint="eastAsia"/>
        </w:rPr>
        <w:t>Mr. Hall</w:t>
      </w:r>
      <w:r>
        <w:rPr>
          <w:rFonts w:hint="eastAsia"/>
        </w:rPr>
        <w:t>！对不起，我来迟了！</w:t>
      </w:r>
    </w:p>
    <w:p w14:paraId="4C491A37" w14:textId="77777777" w:rsidR="009D3038" w:rsidRDefault="009D3038"/>
    <w:p w14:paraId="0BB683B9" w14:textId="77777777" w:rsidR="009D3038" w:rsidRDefault="00000000">
      <w:r>
        <w:rPr>
          <w:rFonts w:hint="eastAsia"/>
        </w:rPr>
        <w:t>四个手下（齐声）：对不起，</w:t>
      </w:r>
      <w:proofErr w:type="spellStart"/>
      <w:r>
        <w:rPr>
          <w:rFonts w:hint="eastAsia"/>
        </w:rPr>
        <w:t>Mr.Hall</w:t>
      </w:r>
      <w:proofErr w:type="spellEnd"/>
      <w:r>
        <w:rPr>
          <w:rFonts w:hint="eastAsia"/>
        </w:rPr>
        <w:t>！</w:t>
      </w:r>
    </w:p>
    <w:p w14:paraId="62D1BA0E" w14:textId="77777777" w:rsidR="009D3038" w:rsidRDefault="009D3038"/>
    <w:p w14:paraId="6A608BCE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Jenifer</w:t>
      </w:r>
      <w:r>
        <w:rPr>
          <w:rFonts w:hint="eastAsia"/>
        </w:rPr>
        <w:t>和</w:t>
      </w:r>
      <w:r>
        <w:rPr>
          <w:rFonts w:hint="eastAsia"/>
        </w:rPr>
        <w:t>Daniel</w:t>
      </w:r>
      <w:r>
        <w:rPr>
          <w:rFonts w:hint="eastAsia"/>
        </w:rPr>
        <w:t>一家震惊。</w:t>
      </w:r>
    </w:p>
    <w:p w14:paraId="66C8CFB9" w14:textId="77777777" w:rsidR="009D3038" w:rsidRDefault="009D3038"/>
    <w:p w14:paraId="58893C95" w14:textId="77777777" w:rsidR="009D3038" w:rsidRDefault="00000000">
      <w:r>
        <w:rPr>
          <w:rFonts w:hint="eastAsia"/>
        </w:rPr>
        <w:t>Jennifer</w:t>
      </w:r>
      <w:r>
        <w:rPr>
          <w:rFonts w:hint="eastAsia"/>
        </w:rPr>
        <w:t>：</w:t>
      </w:r>
      <w:r>
        <w:rPr>
          <w:rFonts w:hint="eastAsia"/>
        </w:rPr>
        <w:t>Mr. Hall</w:t>
      </w:r>
      <w:r>
        <w:rPr>
          <w:rFonts w:hint="eastAsia"/>
        </w:rPr>
        <w:t>？他该不会是……</w:t>
      </w:r>
      <w:r>
        <w:rPr>
          <w:rFonts w:hint="eastAsia"/>
        </w:rPr>
        <w:t>Hall</w:t>
      </w:r>
      <w:r>
        <w:rPr>
          <w:rFonts w:hint="eastAsia"/>
        </w:rPr>
        <w:t>集团的继承人，现任</w:t>
      </w:r>
      <w:r>
        <w:rPr>
          <w:rFonts w:hint="eastAsia"/>
        </w:rPr>
        <w:t>CEO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？？？</w:t>
      </w:r>
    </w:p>
    <w:p w14:paraId="7B451C83" w14:textId="77777777" w:rsidR="009D3038" w:rsidRDefault="009D3038"/>
    <w:p w14:paraId="77B9CFBF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：（难以置信）你是不是弄错了！</w:t>
      </w:r>
    </w:p>
    <w:p w14:paraId="38056E38" w14:textId="77777777" w:rsidR="009D3038" w:rsidRDefault="009D3038"/>
    <w:p w14:paraId="04B6F4BB" w14:textId="77777777" w:rsidR="009D3038" w:rsidRDefault="00000000">
      <w:r>
        <w:rPr>
          <w:rFonts w:hint="eastAsia"/>
        </w:rPr>
        <w:t>Jennifer</w:t>
      </w:r>
      <w:r>
        <w:rPr>
          <w:rFonts w:hint="eastAsia"/>
        </w:rPr>
        <w:t>：是啊，他就是一个穷建筑工人，怎么可能是什么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！</w:t>
      </w:r>
    </w:p>
    <w:p w14:paraId="0943073D" w14:textId="77777777" w:rsidR="009D3038" w:rsidRDefault="009D3038"/>
    <w:p w14:paraId="0522115B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Steven</w:t>
      </w:r>
      <w:r>
        <w:rPr>
          <w:rFonts w:hint="eastAsia"/>
        </w:rPr>
        <w:t>一巴掌扇在</w:t>
      </w:r>
      <w:r>
        <w:rPr>
          <w:rFonts w:hint="eastAsia"/>
        </w:rPr>
        <w:t>Jenifer</w:t>
      </w:r>
      <w:r>
        <w:rPr>
          <w:rFonts w:hint="eastAsia"/>
        </w:rPr>
        <w:t>脸上。</w:t>
      </w:r>
    </w:p>
    <w:p w14:paraId="10FE4A9E" w14:textId="77777777" w:rsidR="009D3038" w:rsidRDefault="009D3038"/>
    <w:p w14:paraId="4E10864A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的身份，是你这个贱人能质疑的吗？</w:t>
      </w:r>
    </w:p>
    <w:p w14:paraId="0184E123" w14:textId="77777777" w:rsidR="009D3038" w:rsidRDefault="009D3038"/>
    <w:p w14:paraId="439D2DDD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：不不不可能，这绝对不可能！他怎么能是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！？他他他怎么能是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！？</w:t>
      </w:r>
    </w:p>
    <w:p w14:paraId="7A9AB9FD" w14:textId="77777777" w:rsidR="009D3038" w:rsidRDefault="009D3038"/>
    <w:p w14:paraId="109BFB59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：滚开！这里没有你说话的份！</w:t>
      </w:r>
    </w:p>
    <w:p w14:paraId="74F621D0" w14:textId="77777777" w:rsidR="009D3038" w:rsidRDefault="009D3038"/>
    <w:p w14:paraId="67ED34B8" w14:textId="77777777" w:rsidR="009D3038" w:rsidRDefault="00000000">
      <w:r>
        <w:rPr>
          <w:rFonts w:hint="eastAsia"/>
        </w:rPr>
        <w:t>Paul</w:t>
      </w:r>
      <w:r>
        <w:rPr>
          <w:rFonts w:hint="eastAsia"/>
        </w:rPr>
        <w:t>（难以置信）：</w:t>
      </w:r>
      <w:r>
        <w:rPr>
          <w:rFonts w:hint="eastAsia"/>
        </w:rPr>
        <w:t>Tom</w:t>
      </w:r>
      <w:r>
        <w:rPr>
          <w:rFonts w:hint="eastAsia"/>
        </w:rPr>
        <w:t>的儿子，居然是</w:t>
      </w:r>
      <w:r>
        <w:rPr>
          <w:rFonts w:hint="eastAsia"/>
        </w:rPr>
        <w:t>Hall</w:t>
      </w:r>
      <w:r>
        <w:rPr>
          <w:rFonts w:hint="eastAsia"/>
        </w:rPr>
        <w:t>集团的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，他们一家，这是要飞黄腾达了？</w:t>
      </w:r>
    </w:p>
    <w:p w14:paraId="588007B9" w14:textId="77777777" w:rsidR="009D3038" w:rsidRDefault="009D3038"/>
    <w:p w14:paraId="11EC7E81" w14:textId="77777777" w:rsidR="009D3038" w:rsidRDefault="00000000">
      <w:r>
        <w:rPr>
          <w:rFonts w:hint="eastAsia"/>
        </w:rPr>
        <w:t>Amanda</w:t>
      </w:r>
      <w:r>
        <w:rPr>
          <w:rFonts w:hint="eastAsia"/>
        </w:rPr>
        <w:t>（踉跄退后）：完了，完了，我们居然得罪了他，这下全完了……</w:t>
      </w:r>
    </w:p>
    <w:p w14:paraId="29F7FD2B" w14:textId="77777777" w:rsidR="009D3038" w:rsidRDefault="009D3038"/>
    <w:p w14:paraId="08CDB20E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Daniel</w:t>
      </w:r>
      <w:r>
        <w:rPr>
          <w:rFonts w:hint="eastAsia"/>
        </w:rPr>
        <w:t>瘫坐在地上，哆哆嗦嗦的抬起头看向</w:t>
      </w:r>
      <w:r>
        <w:rPr>
          <w:rFonts w:hint="eastAsia"/>
        </w:rPr>
        <w:t>Adam</w:t>
      </w:r>
      <w:r>
        <w:rPr>
          <w:rFonts w:hint="eastAsia"/>
        </w:rPr>
        <w:t>。</w:t>
      </w:r>
      <w:r>
        <w:rPr>
          <w:rFonts w:hint="eastAsia"/>
        </w:rPr>
        <w:t>Adam</w:t>
      </w:r>
      <w:r>
        <w:rPr>
          <w:rFonts w:hint="eastAsia"/>
        </w:rPr>
        <w:t>淡漠视线扫过来，</w:t>
      </w:r>
      <w:r>
        <w:rPr>
          <w:rFonts w:hint="eastAsia"/>
        </w:rPr>
        <w:t>Jennifer</w:t>
      </w:r>
      <w:r>
        <w:rPr>
          <w:rFonts w:hint="eastAsia"/>
        </w:rPr>
        <w:t>顿时一个哆嗦，彻底跪在地上。</w:t>
      </w:r>
    </w:p>
    <w:p w14:paraId="3BF43E57" w14:textId="77777777" w:rsidR="009D3038" w:rsidRDefault="009D3038"/>
    <w:p w14:paraId="08B7FFFC" w14:textId="77777777" w:rsidR="009D3038" w:rsidRDefault="00000000">
      <w:r>
        <w:rPr>
          <w:rFonts w:hint="eastAsia"/>
        </w:rPr>
        <w:t>Jennifer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Mr.Hall</w:t>
      </w:r>
      <w:proofErr w:type="spellEnd"/>
      <w:r>
        <w:rPr>
          <w:rFonts w:hint="eastAsia"/>
        </w:rPr>
        <w:t>，我……</w:t>
      </w:r>
    </w:p>
    <w:p w14:paraId="09B05EAB" w14:textId="77777777" w:rsidR="009D3038" w:rsidRDefault="009D3038"/>
    <w:p w14:paraId="6DE186B6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集</w:t>
      </w:r>
    </w:p>
    <w:p w14:paraId="294AE155" w14:textId="77777777" w:rsidR="009D3038" w:rsidRDefault="009D3038"/>
    <w:p w14:paraId="122CB7B6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Hall</w:t>
      </w:r>
      <w:r>
        <w:rPr>
          <w:rFonts w:hint="eastAsia"/>
        </w:rPr>
        <w:t>公司</w:t>
      </w:r>
      <w:r>
        <w:rPr>
          <w:rFonts w:hint="eastAsia"/>
        </w:rPr>
        <w:t>-</w:t>
      </w:r>
      <w:r>
        <w:rPr>
          <w:rFonts w:hint="eastAsia"/>
        </w:rPr>
        <w:t>保安室</w:t>
      </w:r>
    </w:p>
    <w:p w14:paraId="10666003" w14:textId="77777777" w:rsidR="009D3038" w:rsidRDefault="009D3038"/>
    <w:p w14:paraId="42FB8C81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站起身，整理下衣服，冷冷一笑。</w:t>
      </w:r>
    </w:p>
    <w:p w14:paraId="05618BE0" w14:textId="77777777" w:rsidR="009D3038" w:rsidRDefault="009D3038"/>
    <w:p w14:paraId="12EF4E15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</w:t>
      </w:r>
      <w:r>
        <w:rPr>
          <w:rFonts w:hint="eastAsia"/>
        </w:rPr>
        <w:t>Steven</w:t>
      </w:r>
      <w:r>
        <w:rPr>
          <w:rFonts w:hint="eastAsia"/>
        </w:rPr>
        <w:t>，你这</w:t>
      </w:r>
      <w:r>
        <w:rPr>
          <w:rFonts w:hint="eastAsia"/>
        </w:rPr>
        <w:t>Camden</w:t>
      </w:r>
      <w:r>
        <w:rPr>
          <w:rFonts w:hint="eastAsia"/>
        </w:rPr>
        <w:t>分公司，真是出乎我的意料。私设审讯室，囚禁，为非作</w:t>
      </w:r>
      <w:r>
        <w:rPr>
          <w:rFonts w:hint="eastAsia"/>
        </w:rPr>
        <w:lastRenderedPageBreak/>
        <w:t>歹……还有什么事是你们不敢做的！</w:t>
      </w:r>
    </w:p>
    <w:p w14:paraId="764F9991" w14:textId="77777777" w:rsidR="009D3038" w:rsidRDefault="009D3038"/>
    <w:p w14:paraId="7B1564AC" w14:textId="77777777" w:rsidR="009D3038" w:rsidRDefault="00000000">
      <w:bookmarkStart w:id="16" w:name="OLE_LINK17"/>
      <w:r>
        <w:rPr>
          <w:rFonts w:hint="eastAsia"/>
        </w:rPr>
        <w:t>△</w:t>
      </w:r>
      <w:bookmarkEnd w:id="16"/>
      <w:r>
        <w:rPr>
          <w:rFonts w:hint="eastAsia"/>
        </w:rPr>
        <w:t>Steven</w:t>
      </w:r>
      <w:r>
        <w:rPr>
          <w:rFonts w:hint="eastAsia"/>
        </w:rPr>
        <w:t>吓得一哆嗦，脸色苍白。</w:t>
      </w:r>
    </w:p>
    <w:p w14:paraId="4BB83CB0" w14:textId="77777777" w:rsidR="009D3038" w:rsidRDefault="009D3038"/>
    <w:p w14:paraId="5F5A476F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：对不起！这件事，我我我一定会给您一个交代。</w:t>
      </w:r>
    </w:p>
    <w:p w14:paraId="03546C59" w14:textId="77777777" w:rsidR="009D3038" w:rsidRDefault="009D3038"/>
    <w:p w14:paraId="61605A79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（冷冷看着他）：交代？他们两个，一个是你的秘书，一个是你的下属，不都是你培养出来的优秀人才吗？</w:t>
      </w:r>
    </w:p>
    <w:p w14:paraId="16D734E1" w14:textId="77777777" w:rsidR="009D3038" w:rsidRDefault="009D3038"/>
    <w:p w14:paraId="18F060B8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：不不，</w:t>
      </w:r>
      <w:proofErr w:type="spellStart"/>
      <w:r>
        <w:rPr>
          <w:rFonts w:hint="eastAsia"/>
        </w:rPr>
        <w:t>Mr.Hall</w:t>
      </w:r>
      <w:proofErr w:type="spellEnd"/>
      <w:r>
        <w:rPr>
          <w:rFonts w:hint="eastAsia"/>
        </w:rPr>
        <w:t>，他们胆敢得罪你，我这就开除他们，送到警署，该怎么处理就怎么处理！</w:t>
      </w:r>
    </w:p>
    <w:p w14:paraId="21939E12" w14:textId="77777777" w:rsidR="009D3038" w:rsidRDefault="009D3038"/>
    <w:p w14:paraId="7E61E663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（哆嗦）：</w:t>
      </w:r>
      <w:r>
        <w:rPr>
          <w:rFonts w:hint="eastAsia"/>
        </w:rPr>
        <w:t>Mr. Hall</w:t>
      </w:r>
      <w:r>
        <w:rPr>
          <w:rFonts w:hint="eastAsia"/>
        </w:rPr>
        <w:t>！不不不！</w:t>
      </w:r>
      <w:r>
        <w:rPr>
          <w:rFonts w:hint="eastAsia"/>
        </w:rPr>
        <w:t>Adam</w:t>
      </w:r>
      <w:r>
        <w:rPr>
          <w:rFonts w:hint="eastAsia"/>
        </w:rPr>
        <w:t>堂弟！</w:t>
      </w:r>
    </w:p>
    <w:p w14:paraId="4015222A" w14:textId="77777777" w:rsidR="009D3038" w:rsidRDefault="009D3038"/>
    <w:p w14:paraId="5791713A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Daniel</w:t>
      </w:r>
      <w:r>
        <w:rPr>
          <w:rFonts w:hint="eastAsia"/>
        </w:rPr>
        <w:t>走到</w:t>
      </w:r>
      <w:r>
        <w:rPr>
          <w:rFonts w:hint="eastAsia"/>
        </w:rPr>
        <w:t>Adam</w:t>
      </w:r>
      <w:r>
        <w:rPr>
          <w:rFonts w:hint="eastAsia"/>
        </w:rPr>
        <w:t>面前，哀求。</w:t>
      </w:r>
    </w:p>
    <w:p w14:paraId="34F2A9E4" w14:textId="77777777" w:rsidR="009D3038" w:rsidRDefault="009D3038"/>
    <w:p w14:paraId="4CD87B28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：是我有眼不识泰山！是我有眼无珠！千错万错，都是我的错，求求你看在一家人的份上，你放过我吧！我不想去监狱……</w:t>
      </w:r>
    </w:p>
    <w:p w14:paraId="52FF8507" w14:textId="77777777" w:rsidR="009D3038" w:rsidRDefault="009D3038"/>
    <w:p w14:paraId="48698242" w14:textId="77777777" w:rsidR="009D3038" w:rsidRDefault="00000000">
      <w:r>
        <w:rPr>
          <w:rFonts w:hint="eastAsia"/>
        </w:rPr>
        <w:t>Paul</w:t>
      </w:r>
      <w:r>
        <w:rPr>
          <w:rFonts w:hint="eastAsia"/>
        </w:rPr>
        <w:t>：是啊</w:t>
      </w:r>
      <w:r>
        <w:rPr>
          <w:rFonts w:hint="eastAsia"/>
        </w:rPr>
        <w:t>Adam</w:t>
      </w:r>
      <w:r>
        <w:rPr>
          <w:rFonts w:hint="eastAsia"/>
        </w:rPr>
        <w:t>，我们家还欠了几百万，</w:t>
      </w:r>
      <w:r>
        <w:rPr>
          <w:rFonts w:hint="eastAsia"/>
        </w:rPr>
        <w:t>Daniel</w:t>
      </w:r>
      <w:r>
        <w:rPr>
          <w:rFonts w:hint="eastAsia"/>
        </w:rPr>
        <w:t>不能没了这份工作啊！更不能去坐牢啊！我可是你亲大伯啊！</w:t>
      </w:r>
    </w:p>
    <w:p w14:paraId="68AF2C28" w14:textId="77777777" w:rsidR="009D3038" w:rsidRDefault="009D3038"/>
    <w:p w14:paraId="12151903" w14:textId="77777777" w:rsidR="009D3038" w:rsidRDefault="00000000">
      <w:r>
        <w:rPr>
          <w:rFonts w:hint="eastAsia"/>
        </w:rPr>
        <w:t>Amanda</w:t>
      </w:r>
      <w:r>
        <w:rPr>
          <w:rFonts w:hint="eastAsia"/>
        </w:rPr>
        <w:t>：怎么说都是一家人，你怎么能赶尽杀绝呢？你也太狠心了！</w:t>
      </w:r>
    </w:p>
    <w:p w14:paraId="75E6F78A" w14:textId="77777777" w:rsidR="009D3038" w:rsidRDefault="009D3038"/>
    <w:p w14:paraId="20B267BB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集</w:t>
      </w:r>
    </w:p>
    <w:p w14:paraId="6661ED7C" w14:textId="77777777" w:rsidR="009D3038" w:rsidRDefault="009D3038"/>
    <w:p w14:paraId="7C1C711C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Hall</w:t>
      </w:r>
      <w:r>
        <w:rPr>
          <w:rFonts w:hint="eastAsia"/>
        </w:rPr>
        <w:t>公司</w:t>
      </w:r>
      <w:r>
        <w:rPr>
          <w:rFonts w:hint="eastAsia"/>
        </w:rPr>
        <w:t>-</w:t>
      </w:r>
      <w:r>
        <w:rPr>
          <w:rFonts w:hint="eastAsia"/>
        </w:rPr>
        <w:t>保安室</w:t>
      </w:r>
    </w:p>
    <w:p w14:paraId="44AEF6E7" w14:textId="77777777" w:rsidR="009D3038" w:rsidRDefault="009D3038"/>
    <w:p w14:paraId="673568C7" w14:textId="77777777" w:rsidR="009D3038" w:rsidRDefault="00000000">
      <w:bookmarkStart w:id="17" w:name="OLE_LINK19"/>
      <w:r>
        <w:rPr>
          <w:rFonts w:hint="eastAsia"/>
        </w:rPr>
        <w:t>△</w:t>
      </w:r>
      <w:bookmarkEnd w:id="17"/>
      <w:r>
        <w:rPr>
          <w:rFonts w:hint="eastAsia"/>
        </w:rPr>
        <w:t>Adam</w:t>
      </w:r>
      <w:r>
        <w:rPr>
          <w:rFonts w:hint="eastAsia"/>
        </w:rPr>
        <w:t>看着</w:t>
      </w:r>
      <w:r>
        <w:rPr>
          <w:rFonts w:hint="eastAsia"/>
        </w:rPr>
        <w:t>Daniel</w:t>
      </w:r>
      <w:r>
        <w:rPr>
          <w:rFonts w:hint="eastAsia"/>
        </w:rPr>
        <w:t>三人，冷笑。</w:t>
      </w:r>
    </w:p>
    <w:p w14:paraId="37894C86" w14:textId="77777777" w:rsidR="009D3038" w:rsidRDefault="009D3038"/>
    <w:p w14:paraId="3164AAD4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：我赶尽杀绝？现在你们想起来是一家人了？在我爸妈面前一副嚣张嘴脸，要拆我爸妈房子的时候，怎么不记得我们是一家人？</w:t>
      </w:r>
    </w:p>
    <w:p w14:paraId="6670E25F" w14:textId="77777777" w:rsidR="009D3038" w:rsidRDefault="009D3038"/>
    <w:p w14:paraId="1A4A738A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（看向</w:t>
      </w:r>
      <w:r>
        <w:rPr>
          <w:rFonts w:hint="eastAsia"/>
        </w:rPr>
        <w:t>Paul</w:t>
      </w:r>
      <w:r>
        <w:rPr>
          <w:rFonts w:hint="eastAsia"/>
        </w:rPr>
        <w:t>）：至于你，亲大伯？刚才你威逼我爸我妈的时候，怎么不记得你是我亲大伯？现在知道我有身份有地位了，你想起来了？</w:t>
      </w:r>
    </w:p>
    <w:p w14:paraId="0CC5A217" w14:textId="77777777" w:rsidR="009D3038" w:rsidRDefault="009D3038"/>
    <w:p w14:paraId="171DC2E2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走到</w:t>
      </w:r>
      <w:r>
        <w:rPr>
          <w:rFonts w:hint="eastAsia"/>
        </w:rPr>
        <w:t>Daniel</w:t>
      </w:r>
      <w:r>
        <w:rPr>
          <w:rFonts w:hint="eastAsia"/>
        </w:rPr>
        <w:t>面前。</w:t>
      </w:r>
    </w:p>
    <w:p w14:paraId="5A29A381" w14:textId="77777777" w:rsidR="009D3038" w:rsidRDefault="009D3038"/>
    <w:p w14:paraId="217A4E1B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：还有你，刚才扬言要在这里打死我的时候，怎么就忘了我是你堂弟？</w:t>
      </w:r>
    </w:p>
    <w:p w14:paraId="0087BE25" w14:textId="77777777" w:rsidR="009D3038" w:rsidRDefault="009D3038"/>
    <w:p w14:paraId="63AE9385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：你们现在知道求饶了，晚了！</w:t>
      </w:r>
    </w:p>
    <w:p w14:paraId="398EECCD" w14:textId="77777777" w:rsidR="009D3038" w:rsidRDefault="009D3038"/>
    <w:p w14:paraId="6C4C002E" w14:textId="77777777" w:rsidR="009D3038" w:rsidRDefault="00000000">
      <w:bookmarkStart w:id="18" w:name="OLE_LINK18"/>
      <w:r>
        <w:rPr>
          <w:rFonts w:hint="eastAsia"/>
        </w:rPr>
        <w:t>△</w:t>
      </w:r>
      <w:bookmarkEnd w:id="18"/>
      <w:r>
        <w:rPr>
          <w:rFonts w:hint="eastAsia"/>
        </w:rPr>
        <w:t>Paul</w:t>
      </w:r>
      <w:r>
        <w:rPr>
          <w:rFonts w:hint="eastAsia"/>
        </w:rPr>
        <w:t>和</w:t>
      </w:r>
      <w:r>
        <w:rPr>
          <w:rFonts w:hint="eastAsia"/>
        </w:rPr>
        <w:t>Amanda</w:t>
      </w:r>
      <w:r>
        <w:rPr>
          <w:rFonts w:hint="eastAsia"/>
        </w:rPr>
        <w:t>颓然的坐倒在地，哭丧着脸。</w:t>
      </w:r>
    </w:p>
    <w:p w14:paraId="75872E34" w14:textId="77777777" w:rsidR="009D3038" w:rsidRDefault="009D3038"/>
    <w:p w14:paraId="6E2FC8F1" w14:textId="77777777" w:rsidR="009D3038" w:rsidRDefault="00000000">
      <w:r>
        <w:rPr>
          <w:rFonts w:hint="eastAsia"/>
        </w:rPr>
        <w:lastRenderedPageBreak/>
        <w:t>Adam</w:t>
      </w:r>
      <w:r>
        <w:rPr>
          <w:rFonts w:hint="eastAsia"/>
        </w:rPr>
        <w:t>（看向</w:t>
      </w:r>
      <w:r>
        <w:rPr>
          <w:rFonts w:hint="eastAsia"/>
        </w:rPr>
        <w:t>Steven</w:t>
      </w:r>
      <w:r>
        <w:rPr>
          <w:rFonts w:hint="eastAsia"/>
        </w:rPr>
        <w:t>）：这几个人你给我处理好！至于你自己，这分公司如此乌烟瘴气，我也会让总部来人调查，如果你有问题，严惩不贷！</w:t>
      </w:r>
    </w:p>
    <w:p w14:paraId="0845EA91" w14:textId="77777777" w:rsidR="009D3038" w:rsidRDefault="009D3038"/>
    <w:p w14:paraId="1652B57A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：您放心！您放心，我一定处理好！我愿意接受调查！我一定配合！</w:t>
      </w:r>
    </w:p>
    <w:p w14:paraId="7182A4AF" w14:textId="77777777" w:rsidR="009D3038" w:rsidRDefault="009D3038"/>
    <w:p w14:paraId="30962FAF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看都没看一眼，准备转身离开。这时，</w:t>
      </w:r>
      <w:r>
        <w:rPr>
          <w:rFonts w:hint="eastAsia"/>
        </w:rPr>
        <w:t>Jennifer</w:t>
      </w:r>
      <w:r>
        <w:rPr>
          <w:rFonts w:hint="eastAsia"/>
        </w:rPr>
        <w:t>突然可怜兮兮地抹了抹眼泪，走到</w:t>
      </w:r>
      <w:r>
        <w:rPr>
          <w:rFonts w:hint="eastAsia"/>
        </w:rPr>
        <w:t>Adam</w:t>
      </w:r>
      <w:r>
        <w:rPr>
          <w:rFonts w:hint="eastAsia"/>
        </w:rPr>
        <w:t>身前，拦住了他。</w:t>
      </w:r>
    </w:p>
    <w:p w14:paraId="033614F6" w14:textId="77777777" w:rsidR="009D3038" w:rsidRDefault="009D3038"/>
    <w:p w14:paraId="61E62001" w14:textId="77777777" w:rsidR="009D3038" w:rsidRDefault="00000000">
      <w:r>
        <w:rPr>
          <w:rFonts w:hint="eastAsia"/>
        </w:rPr>
        <w:t>Jennifer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Mr.Hall</w:t>
      </w:r>
      <w:proofErr w:type="spellEnd"/>
      <w:r>
        <w:rPr>
          <w:rFonts w:hint="eastAsia"/>
        </w:rPr>
        <w:t>，对不起，我也是被</w:t>
      </w:r>
      <w:r>
        <w:rPr>
          <w:rFonts w:hint="eastAsia"/>
        </w:rPr>
        <w:t>Daniel</w:t>
      </w:r>
      <w:r>
        <w:rPr>
          <w:rFonts w:hint="eastAsia"/>
        </w:rPr>
        <w:t>他们一家给骗了，都是我的错！</w:t>
      </w:r>
    </w:p>
    <w:p w14:paraId="747F176F" w14:textId="77777777" w:rsidR="009D3038" w:rsidRDefault="009D3038"/>
    <w:p w14:paraId="0874097E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只觉可笑，没有开口，而是饶有兴致的看着</w:t>
      </w:r>
      <w:r>
        <w:rPr>
          <w:rFonts w:hint="eastAsia"/>
        </w:rPr>
        <w:t>Jennifer</w:t>
      </w:r>
      <w:r>
        <w:rPr>
          <w:rFonts w:hint="eastAsia"/>
        </w:rPr>
        <w:t>，</w:t>
      </w:r>
      <w:r>
        <w:rPr>
          <w:rFonts w:hint="eastAsia"/>
        </w:rPr>
        <w:t>Jennifer</w:t>
      </w:r>
      <w:r>
        <w:rPr>
          <w:rFonts w:hint="eastAsia"/>
        </w:rPr>
        <w:t>见有戏，就大胆地搂住了他的胳膊，身体几乎贴在他身上。</w:t>
      </w:r>
    </w:p>
    <w:p w14:paraId="5546CA84" w14:textId="77777777" w:rsidR="009D3038" w:rsidRDefault="009D3038"/>
    <w:p w14:paraId="543C38AD" w14:textId="77777777" w:rsidR="009D3038" w:rsidRDefault="00000000">
      <w:r>
        <w:rPr>
          <w:rFonts w:hint="eastAsia"/>
        </w:rPr>
        <w:t>Jennifer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Mr.Hall</w:t>
      </w:r>
      <w:proofErr w:type="spellEnd"/>
      <w:r>
        <w:rPr>
          <w:rFonts w:hint="eastAsia"/>
        </w:rPr>
        <w:t>，我真的知道错了！只要你能原谅我，让我做什么都行。</w:t>
      </w:r>
    </w:p>
    <w:p w14:paraId="6EE0D665" w14:textId="77777777" w:rsidR="009D3038" w:rsidRDefault="009D3038"/>
    <w:p w14:paraId="4E5FEF0A" w14:textId="77777777" w:rsidR="009D3038" w:rsidRDefault="00000000">
      <w:r>
        <w:rPr>
          <w:rFonts w:hint="eastAsia"/>
        </w:rPr>
        <w:t>Daniel</w:t>
      </w:r>
      <w:r>
        <w:rPr>
          <w:rFonts w:hint="eastAsia"/>
        </w:rPr>
        <w:t>（狂怒）：</w:t>
      </w:r>
      <w:r>
        <w:rPr>
          <w:rFonts w:hint="eastAsia"/>
        </w:rPr>
        <w:t>Jennifer</w:t>
      </w:r>
      <w:r>
        <w:rPr>
          <w:rFonts w:hint="eastAsia"/>
        </w:rPr>
        <w:t>！你，你干什么你！</w:t>
      </w:r>
    </w:p>
    <w:p w14:paraId="48D44418" w14:textId="77777777" w:rsidR="009D3038" w:rsidRDefault="009D3038"/>
    <w:p w14:paraId="77A0F26A" w14:textId="77777777" w:rsidR="009D3038" w:rsidRDefault="009D3038"/>
    <w:p w14:paraId="15370E5B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集</w:t>
      </w:r>
    </w:p>
    <w:p w14:paraId="1050DBF3" w14:textId="77777777" w:rsidR="009D3038" w:rsidRDefault="009D3038"/>
    <w:p w14:paraId="34300F67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Hall</w:t>
      </w:r>
      <w:r>
        <w:rPr>
          <w:rFonts w:hint="eastAsia"/>
        </w:rPr>
        <w:t>公司</w:t>
      </w:r>
      <w:r>
        <w:rPr>
          <w:rFonts w:hint="eastAsia"/>
        </w:rPr>
        <w:t>-</w:t>
      </w:r>
      <w:r>
        <w:rPr>
          <w:rFonts w:hint="eastAsia"/>
        </w:rPr>
        <w:t>保安室</w:t>
      </w:r>
    </w:p>
    <w:p w14:paraId="3D5E453C" w14:textId="77777777" w:rsidR="009D3038" w:rsidRDefault="009D3038"/>
    <w:p w14:paraId="4D93E8CF" w14:textId="77777777" w:rsidR="009D3038" w:rsidRDefault="00000000">
      <w:r>
        <w:rPr>
          <w:rFonts w:hint="eastAsia"/>
        </w:rPr>
        <w:t>Jennifer</w:t>
      </w:r>
      <w:r>
        <w:rPr>
          <w:rFonts w:hint="eastAsia"/>
        </w:rPr>
        <w:t>：你还敢说我？要不是因为你们一家，我能得罪</w:t>
      </w:r>
      <w:proofErr w:type="spellStart"/>
      <w:r>
        <w:rPr>
          <w:rFonts w:hint="eastAsia"/>
        </w:rPr>
        <w:t>Mr.Hall</w:t>
      </w:r>
      <w:proofErr w:type="spellEnd"/>
      <w:r>
        <w:rPr>
          <w:rFonts w:hint="eastAsia"/>
        </w:rPr>
        <w:t>吗？滚远点，我和你分手了，从此一刀两断！</w:t>
      </w:r>
    </w:p>
    <w:p w14:paraId="00F470E3" w14:textId="77777777" w:rsidR="009D3038" w:rsidRDefault="009D3038"/>
    <w:p w14:paraId="01A9F03B" w14:textId="77777777" w:rsidR="009D3038" w:rsidRDefault="00000000">
      <w:r>
        <w:rPr>
          <w:rFonts w:hint="eastAsia"/>
        </w:rPr>
        <w:t>Jennifer</w:t>
      </w:r>
      <w:r>
        <w:rPr>
          <w:rFonts w:hint="eastAsia"/>
        </w:rPr>
        <w:t>（又看向</w:t>
      </w:r>
      <w:r>
        <w:rPr>
          <w:rFonts w:hint="eastAsia"/>
        </w:rPr>
        <w:t>Adam</w:t>
      </w:r>
      <w:r>
        <w:rPr>
          <w:rFonts w:hint="eastAsia"/>
        </w:rPr>
        <w:t>）：</w:t>
      </w:r>
      <w:proofErr w:type="spellStart"/>
      <w:r>
        <w:rPr>
          <w:rFonts w:hint="eastAsia"/>
        </w:rPr>
        <w:t>Mr.Hall</w:t>
      </w:r>
      <w:proofErr w:type="spellEnd"/>
      <w:r>
        <w:rPr>
          <w:rFonts w:hint="eastAsia"/>
        </w:rPr>
        <w:t>，我真的是无辜的，求您原谅我吧，我可以做你的情人！</w:t>
      </w:r>
    </w:p>
    <w:p w14:paraId="1859883B" w14:textId="77777777" w:rsidR="009D3038" w:rsidRDefault="009D3038"/>
    <w:p w14:paraId="1401F224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：情人？</w:t>
      </w:r>
    </w:p>
    <w:p w14:paraId="41061EE2" w14:textId="77777777" w:rsidR="009D3038" w:rsidRDefault="009D3038"/>
    <w:p w14:paraId="5BD5BB60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Jennifer</w:t>
      </w:r>
      <w:r>
        <w:rPr>
          <w:rFonts w:hint="eastAsia"/>
        </w:rPr>
        <w:t>妩媚地笑，但</w:t>
      </w:r>
      <w:r>
        <w:rPr>
          <w:rFonts w:hint="eastAsia"/>
        </w:rPr>
        <w:t>Adam</w:t>
      </w:r>
      <w:r>
        <w:rPr>
          <w:rFonts w:hint="eastAsia"/>
        </w:rPr>
        <w:t>突然冷笑一声，甩手将她甩开，嫌弃地看着她。</w:t>
      </w:r>
    </w:p>
    <w:p w14:paraId="5852960A" w14:textId="77777777" w:rsidR="009D3038" w:rsidRDefault="009D3038"/>
    <w:p w14:paraId="2CE48D6C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：我可不要你这种女人，我嫌脏。（看向</w:t>
      </w:r>
      <w:r>
        <w:rPr>
          <w:rFonts w:hint="eastAsia"/>
        </w:rPr>
        <w:t>Steven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Steven</w:t>
      </w:r>
      <w:proofErr w:type="spellEnd"/>
      <w:r>
        <w:rPr>
          <w:rFonts w:hint="eastAsia"/>
        </w:rPr>
        <w:t>，这一群恶心的人，不准再出现在我面前。</w:t>
      </w:r>
    </w:p>
    <w:p w14:paraId="41FA29EB" w14:textId="77777777" w:rsidR="009D3038" w:rsidRDefault="009D3038"/>
    <w:p w14:paraId="5D83F089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走出保安室，</w:t>
      </w:r>
      <w:r>
        <w:rPr>
          <w:rFonts w:hint="eastAsia"/>
        </w:rPr>
        <w:t>Steven</w:t>
      </w:r>
      <w:r>
        <w:rPr>
          <w:rFonts w:hint="eastAsia"/>
        </w:rPr>
        <w:t>恶狠狠地盯着</w:t>
      </w:r>
      <w:r>
        <w:rPr>
          <w:rFonts w:hint="eastAsia"/>
        </w:rPr>
        <w:t>Jenifer</w:t>
      </w:r>
      <w:r>
        <w:rPr>
          <w:rFonts w:hint="eastAsia"/>
        </w:rPr>
        <w:t>和</w:t>
      </w:r>
      <w:r>
        <w:rPr>
          <w:rFonts w:hint="eastAsia"/>
        </w:rPr>
        <w:t>Daniel</w:t>
      </w:r>
      <w:r>
        <w:rPr>
          <w:rFonts w:hint="eastAsia"/>
        </w:rPr>
        <w:t>一家。</w:t>
      </w:r>
    </w:p>
    <w:p w14:paraId="00257315" w14:textId="77777777" w:rsidR="009D3038" w:rsidRDefault="009D3038"/>
    <w:p w14:paraId="4B73EA4E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：来人，给我狠狠收拾他们！然后，扔出</w:t>
      </w:r>
      <w:r>
        <w:rPr>
          <w:rFonts w:hint="eastAsia"/>
        </w:rPr>
        <w:t>Camden</w:t>
      </w:r>
      <w:r>
        <w:rPr>
          <w:rFonts w:hint="eastAsia"/>
        </w:rPr>
        <w:t>！</w:t>
      </w:r>
    </w:p>
    <w:p w14:paraId="43237311" w14:textId="77777777" w:rsidR="009D3038" w:rsidRDefault="009D3038"/>
    <w:p w14:paraId="424014DC" w14:textId="77777777" w:rsidR="009D3038" w:rsidRDefault="00000000">
      <w:bookmarkStart w:id="19" w:name="OLE_LINK20"/>
      <w:r>
        <w:rPr>
          <w:rFonts w:hint="eastAsia"/>
        </w:rPr>
        <w:t xml:space="preserve">2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Hall</w:t>
      </w:r>
      <w:r>
        <w:rPr>
          <w:rFonts w:hint="eastAsia"/>
        </w:rPr>
        <w:t>公司</w:t>
      </w:r>
      <w:r>
        <w:rPr>
          <w:rFonts w:hint="eastAsia"/>
        </w:rPr>
        <w:t>-</w:t>
      </w:r>
      <w:r>
        <w:rPr>
          <w:rFonts w:hint="eastAsia"/>
        </w:rPr>
        <w:t>大门口</w:t>
      </w:r>
      <w:bookmarkEnd w:id="19"/>
    </w:p>
    <w:p w14:paraId="559C693B" w14:textId="77777777" w:rsidR="009D3038" w:rsidRDefault="009D3038"/>
    <w:p w14:paraId="52722138" w14:textId="77777777" w:rsidR="009D3038" w:rsidRDefault="00000000">
      <w:r>
        <w:rPr>
          <w:rFonts w:hint="eastAsia"/>
        </w:rPr>
        <w:t>△公司大门口外，一辆豪华商务车停在那里，几个黑衣保镖分列两侧，地面铺着红地毯，看到</w:t>
      </w:r>
      <w:r>
        <w:rPr>
          <w:rFonts w:hint="eastAsia"/>
        </w:rPr>
        <w:t>Adam</w:t>
      </w:r>
      <w:r>
        <w:rPr>
          <w:rFonts w:hint="eastAsia"/>
        </w:rPr>
        <w:t>出现，</w:t>
      </w:r>
      <w:r>
        <w:rPr>
          <w:rFonts w:hint="eastAsia"/>
        </w:rPr>
        <w:t>Susan</w:t>
      </w:r>
      <w:r>
        <w:rPr>
          <w:rFonts w:hint="eastAsia"/>
        </w:rPr>
        <w:t>快步走过来。</w:t>
      </w:r>
    </w:p>
    <w:p w14:paraId="22AC5CC1" w14:textId="77777777" w:rsidR="009D3038" w:rsidRDefault="009D3038"/>
    <w:p w14:paraId="4F32AFBE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（沉声）：送我回家，我要去见我爸妈。</w:t>
      </w:r>
    </w:p>
    <w:p w14:paraId="6E59CF53" w14:textId="77777777" w:rsidR="009D3038" w:rsidRDefault="009D3038"/>
    <w:p w14:paraId="17C98233" w14:textId="77777777" w:rsidR="009D3038" w:rsidRDefault="00000000">
      <w:r>
        <w:rPr>
          <w:rFonts w:hint="eastAsia"/>
        </w:rPr>
        <w:t>Susan</w:t>
      </w:r>
      <w:r>
        <w:rPr>
          <w:rFonts w:hint="eastAsia"/>
        </w:rPr>
        <w:t>（犹豫）：</w:t>
      </w:r>
      <w:proofErr w:type="spellStart"/>
      <w:r>
        <w:rPr>
          <w:rFonts w:hint="eastAsia"/>
        </w:rPr>
        <w:t>Mr.Hall</w:t>
      </w:r>
      <w:proofErr w:type="spellEnd"/>
      <w:r>
        <w:rPr>
          <w:rFonts w:hint="eastAsia"/>
        </w:rPr>
        <w:t>，我刚刚收到消息，您父母去了</w:t>
      </w:r>
      <w:r>
        <w:rPr>
          <w:rFonts w:hint="eastAsia"/>
        </w:rPr>
        <w:t>Baker</w:t>
      </w:r>
      <w:r>
        <w:rPr>
          <w:rFonts w:hint="eastAsia"/>
        </w:rPr>
        <w:t>家求助，</w:t>
      </w:r>
      <w:r>
        <w:rPr>
          <w:rFonts w:hint="eastAsia"/>
        </w:rPr>
        <w:t>Baker</w:t>
      </w:r>
      <w:r>
        <w:rPr>
          <w:rFonts w:hint="eastAsia"/>
        </w:rPr>
        <w:t>家现在在</w:t>
      </w:r>
      <w:r>
        <w:rPr>
          <w:rFonts w:hint="eastAsia"/>
        </w:rPr>
        <w:t>Camden</w:t>
      </w:r>
      <w:r>
        <w:rPr>
          <w:rFonts w:hint="eastAsia"/>
        </w:rPr>
        <w:t>是有点名气的富豪家族，似乎和您定有婚约……</w:t>
      </w:r>
    </w:p>
    <w:p w14:paraId="2128743E" w14:textId="77777777" w:rsidR="009D3038" w:rsidRDefault="009D3038"/>
    <w:p w14:paraId="68ED8B03" w14:textId="77777777" w:rsidR="009D3038" w:rsidRDefault="00000000">
      <w:r>
        <w:rPr>
          <w:rFonts w:hint="eastAsia"/>
        </w:rPr>
        <w:t>△闪回：</w:t>
      </w:r>
    </w:p>
    <w:p w14:paraId="4BDFBFFF" w14:textId="77777777" w:rsidR="009D3038" w:rsidRDefault="009D3038"/>
    <w:p w14:paraId="27511274" w14:textId="77777777" w:rsidR="009D3038" w:rsidRDefault="00000000">
      <w:r>
        <w:rPr>
          <w:rFonts w:hint="eastAsia"/>
        </w:rPr>
        <w:t xml:space="preserve">3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Tom</w:t>
      </w:r>
      <w:r>
        <w:rPr>
          <w:rFonts w:hint="eastAsia"/>
        </w:rPr>
        <w:t>家客厅</w:t>
      </w:r>
    </w:p>
    <w:p w14:paraId="33B32267" w14:textId="77777777" w:rsidR="009D3038" w:rsidRDefault="009D3038"/>
    <w:p w14:paraId="435F0D9B" w14:textId="77777777" w:rsidR="009D3038" w:rsidRDefault="00000000">
      <w:r>
        <w:rPr>
          <w:rFonts w:hint="eastAsia"/>
        </w:rPr>
        <w:t>幼年</w:t>
      </w:r>
      <w:r>
        <w:rPr>
          <w:rFonts w:hint="eastAsia"/>
        </w:rPr>
        <w:t>Adam</w:t>
      </w:r>
      <w:r>
        <w:rPr>
          <w:rFonts w:hint="eastAsia"/>
        </w:rPr>
        <w:t>和一个小女孩站在一起，</w:t>
      </w:r>
      <w:r>
        <w:rPr>
          <w:rFonts w:hint="eastAsia"/>
        </w:rPr>
        <w:t>Tom</w:t>
      </w:r>
      <w:r>
        <w:rPr>
          <w:rFonts w:hint="eastAsia"/>
        </w:rPr>
        <w:t>坐在沙发上，笑着跟对面的男人说话。</w:t>
      </w:r>
    </w:p>
    <w:p w14:paraId="685C24A8" w14:textId="77777777" w:rsidR="009D3038" w:rsidRDefault="009D3038"/>
    <w:p w14:paraId="1CF33D88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：这……你是开玩笑的吧？</w:t>
      </w:r>
      <w:r>
        <w:rPr>
          <w:rFonts w:hint="eastAsia"/>
        </w:rPr>
        <w:t>Adam</w:t>
      </w:r>
      <w:r>
        <w:rPr>
          <w:rFonts w:hint="eastAsia"/>
        </w:rPr>
        <w:t>还这么小，没必要就让他们定下婚约吧？</w:t>
      </w:r>
    </w:p>
    <w:p w14:paraId="106933D0" w14:textId="77777777" w:rsidR="009D3038" w:rsidRDefault="009D3038"/>
    <w:p w14:paraId="53FD828C" w14:textId="77777777" w:rsidR="009D3038" w:rsidRDefault="00000000">
      <w:r>
        <w:rPr>
          <w:rFonts w:hint="eastAsia"/>
        </w:rPr>
        <w:t xml:space="preserve">4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Hall</w:t>
      </w:r>
      <w:r>
        <w:rPr>
          <w:rFonts w:hint="eastAsia"/>
        </w:rPr>
        <w:t>公司</w:t>
      </w:r>
      <w:r>
        <w:rPr>
          <w:rFonts w:hint="eastAsia"/>
        </w:rPr>
        <w:t>-</w:t>
      </w:r>
      <w:r>
        <w:rPr>
          <w:rFonts w:hint="eastAsia"/>
        </w:rPr>
        <w:t>大门口</w:t>
      </w:r>
    </w:p>
    <w:p w14:paraId="3469DEBC" w14:textId="77777777" w:rsidR="009D3038" w:rsidRDefault="009D3038"/>
    <w:p w14:paraId="364FDAC4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：我居然还有个未婚妻……</w:t>
      </w:r>
    </w:p>
    <w:p w14:paraId="4E2E023E" w14:textId="77777777" w:rsidR="009D3038" w:rsidRDefault="009D3038"/>
    <w:p w14:paraId="51DD9FD1" w14:textId="77777777" w:rsidR="009D3038" w:rsidRDefault="00000000">
      <w:r>
        <w:rPr>
          <w:rFonts w:hint="eastAsia"/>
        </w:rPr>
        <w:t>△突如其来的回忆让</w:t>
      </w:r>
      <w:r>
        <w:rPr>
          <w:rFonts w:hint="eastAsia"/>
        </w:rPr>
        <w:t>Adam</w:t>
      </w:r>
      <w:r>
        <w:rPr>
          <w:rFonts w:hint="eastAsia"/>
        </w:rPr>
        <w:t>感到震惊，他愣在原地，随后他点了点头。</w:t>
      </w:r>
    </w:p>
    <w:p w14:paraId="6D769ECF" w14:textId="77777777" w:rsidR="009D3038" w:rsidRDefault="009D3038"/>
    <w:p w14:paraId="08B2BE57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：那我就去</w:t>
      </w:r>
      <w:r>
        <w:rPr>
          <w:rFonts w:hint="eastAsia"/>
        </w:rPr>
        <w:t>Baker</w:t>
      </w:r>
      <w:r>
        <w:rPr>
          <w:rFonts w:hint="eastAsia"/>
        </w:rPr>
        <w:t>家看看。通知</w:t>
      </w:r>
      <w:r>
        <w:rPr>
          <w:rFonts w:hint="eastAsia"/>
        </w:rPr>
        <w:t>Steven</w:t>
      </w:r>
      <w:r>
        <w:rPr>
          <w:rFonts w:hint="eastAsia"/>
        </w:rPr>
        <w:t>，准备一场晚宴，我会在宴会上，把我父母介绍给所有人。</w:t>
      </w:r>
    </w:p>
    <w:p w14:paraId="20B25835" w14:textId="77777777" w:rsidR="009D3038" w:rsidRDefault="009D3038"/>
    <w:p w14:paraId="03CF3ECF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温和一笑。</w:t>
      </w:r>
    </w:p>
    <w:p w14:paraId="005BECCE" w14:textId="77777777" w:rsidR="009D3038" w:rsidRDefault="009D3038"/>
    <w:p w14:paraId="18E1C4B4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：他们也该享福了。（停顿）另外，以</w:t>
      </w:r>
      <w:r>
        <w:rPr>
          <w:rFonts w:hint="eastAsia"/>
        </w:rPr>
        <w:t>Hall</w:t>
      </w:r>
      <w:r>
        <w:rPr>
          <w:rFonts w:hint="eastAsia"/>
        </w:rPr>
        <w:t>集团的名义，给</w:t>
      </w:r>
      <w:r>
        <w:rPr>
          <w:rFonts w:hint="eastAsia"/>
        </w:rPr>
        <w:t>Baker</w:t>
      </w:r>
      <w:r>
        <w:rPr>
          <w:rFonts w:hint="eastAsia"/>
        </w:rPr>
        <w:t>家送去十个亿的合同，我的未婚妻家，自是</w:t>
      </w:r>
      <w:r>
        <w:rPr>
          <w:rFonts w:hint="eastAsia"/>
        </w:rPr>
        <w:t>Camden</w:t>
      </w:r>
      <w:r>
        <w:rPr>
          <w:rFonts w:hint="eastAsia"/>
        </w:rPr>
        <w:t>第一豪门！</w:t>
      </w:r>
    </w:p>
    <w:p w14:paraId="33C79179" w14:textId="77777777" w:rsidR="009D3038" w:rsidRDefault="009D3038"/>
    <w:p w14:paraId="6E1B3D5D" w14:textId="77777777" w:rsidR="009D3038" w:rsidRDefault="00000000">
      <w:r>
        <w:rPr>
          <w:rFonts w:hint="eastAsia"/>
        </w:rPr>
        <w:t>Susan</w:t>
      </w:r>
      <w:r>
        <w:rPr>
          <w:rFonts w:hint="eastAsia"/>
        </w:rPr>
        <w:t>：好的，我这就去安排。</w:t>
      </w:r>
    </w:p>
    <w:p w14:paraId="11E64F2B" w14:textId="77777777" w:rsidR="009D3038" w:rsidRDefault="009D3038"/>
    <w:p w14:paraId="4EFF5794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朝他的豪车走去。</w:t>
      </w:r>
    </w:p>
    <w:p w14:paraId="7AD3D5EB" w14:textId="77777777" w:rsidR="009D3038" w:rsidRDefault="009D3038"/>
    <w:p w14:paraId="34E09A75" w14:textId="77777777" w:rsidR="009D3038" w:rsidRDefault="00000000">
      <w:r>
        <w:rPr>
          <w:rFonts w:hint="eastAsia"/>
        </w:rPr>
        <w:t xml:space="preserve">5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Baker</w:t>
      </w:r>
      <w:r>
        <w:rPr>
          <w:rFonts w:hint="eastAsia"/>
        </w:rPr>
        <w:t>家大门口</w:t>
      </w:r>
    </w:p>
    <w:p w14:paraId="46D47B32" w14:textId="77777777" w:rsidR="009D3038" w:rsidRDefault="009D3038"/>
    <w:p w14:paraId="3C4D2749" w14:textId="77777777" w:rsidR="009D3038" w:rsidRDefault="00000000">
      <w:r>
        <w:rPr>
          <w:rFonts w:hint="eastAsia"/>
        </w:rPr>
        <w:t>△一栋大别墅前，门口是宽阔的草坪，草坪休整整齐。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站在门口，</w:t>
      </w:r>
      <w:r>
        <w:rPr>
          <w:rFonts w:hint="eastAsia"/>
        </w:rPr>
        <w:t>Tom</w:t>
      </w:r>
      <w:r>
        <w:rPr>
          <w:rFonts w:hint="eastAsia"/>
        </w:rPr>
        <w:t>有点自卑地看向别墅。</w:t>
      </w:r>
    </w:p>
    <w:p w14:paraId="6AE8B1AF" w14:textId="77777777" w:rsidR="009D3038" w:rsidRDefault="009D3038"/>
    <w:p w14:paraId="13C83875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：这……就是我儿子未婚妻的家吗？</w:t>
      </w:r>
    </w:p>
    <w:p w14:paraId="59178A8C" w14:textId="77777777" w:rsidR="009D3038" w:rsidRDefault="009D3038"/>
    <w:p w14:paraId="1ADB0A3B" w14:textId="77777777" w:rsidR="009D3038" w:rsidRDefault="00000000">
      <w:r>
        <w:rPr>
          <w:rFonts w:hint="eastAsia"/>
        </w:rPr>
        <w:t>△别墅大门忽然开启，</w:t>
      </w:r>
      <w:r>
        <w:rPr>
          <w:rFonts w:hint="eastAsia"/>
        </w:rPr>
        <w:t>Evelyn</w:t>
      </w:r>
      <w:r>
        <w:rPr>
          <w:rFonts w:hint="eastAsia"/>
        </w:rPr>
        <w:t>带着一群保安快步走了出来，突然一巴掌打在</w:t>
      </w:r>
      <w:r>
        <w:rPr>
          <w:rFonts w:hint="eastAsia"/>
        </w:rPr>
        <w:t>Tom</w:t>
      </w:r>
      <w:r>
        <w:rPr>
          <w:rFonts w:hint="eastAsia"/>
        </w:rPr>
        <w:t>脸上。</w:t>
      </w:r>
    </w:p>
    <w:p w14:paraId="077F9563" w14:textId="77777777" w:rsidR="009D3038" w:rsidRDefault="009D3038"/>
    <w:p w14:paraId="03AE1882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：老东西！谁是你儿子的未婚妻？！</w:t>
      </w:r>
    </w:p>
    <w:p w14:paraId="3E08107E" w14:textId="77777777" w:rsidR="009D3038" w:rsidRDefault="009D3038"/>
    <w:p w14:paraId="142F1C69" w14:textId="77777777" w:rsidR="009D3038" w:rsidRDefault="009D3038"/>
    <w:p w14:paraId="5499E1E9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集</w:t>
      </w:r>
    </w:p>
    <w:p w14:paraId="541546CE" w14:textId="77777777" w:rsidR="009D3038" w:rsidRDefault="009D3038"/>
    <w:p w14:paraId="513B4B49" w14:textId="77777777" w:rsidR="009D3038" w:rsidRDefault="00000000">
      <w:r>
        <w:rPr>
          <w:rFonts w:hint="eastAsia"/>
        </w:rPr>
        <w:lastRenderedPageBreak/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街口</w:t>
      </w:r>
      <w:r>
        <w:rPr>
          <w:rFonts w:hint="eastAsia"/>
        </w:rPr>
        <w:t>-</w:t>
      </w:r>
      <w:r>
        <w:rPr>
          <w:rFonts w:hint="eastAsia"/>
        </w:rPr>
        <w:t>豪车内</w:t>
      </w:r>
    </w:p>
    <w:p w14:paraId="3522B2FF" w14:textId="77777777" w:rsidR="009D3038" w:rsidRDefault="009D3038"/>
    <w:p w14:paraId="09D4676F" w14:textId="77777777" w:rsidR="009D3038" w:rsidRDefault="00000000">
      <w:r>
        <w:rPr>
          <w:rFonts w:hint="eastAsia"/>
        </w:rPr>
        <w:t>△司机将车子停在街口，</w:t>
      </w:r>
      <w:r>
        <w:rPr>
          <w:rFonts w:hint="eastAsia"/>
        </w:rPr>
        <w:t>Adam</w:t>
      </w:r>
      <w:r>
        <w:rPr>
          <w:rFonts w:hint="eastAsia"/>
        </w:rPr>
        <w:t>摇下车窗，看向</w:t>
      </w:r>
      <w:r>
        <w:rPr>
          <w:rFonts w:hint="eastAsia"/>
        </w:rPr>
        <w:t>Baker</w:t>
      </w:r>
      <w:r>
        <w:rPr>
          <w:rFonts w:hint="eastAsia"/>
        </w:rPr>
        <w:t>家别墅。</w:t>
      </w:r>
    </w:p>
    <w:p w14:paraId="1D38925E" w14:textId="77777777" w:rsidR="009D3038" w:rsidRDefault="009D3038"/>
    <w:p w14:paraId="5036EC07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：这就是</w:t>
      </w:r>
      <w:r>
        <w:rPr>
          <w:rFonts w:hint="eastAsia"/>
        </w:rPr>
        <w:t>Baker</w:t>
      </w:r>
      <w:r>
        <w:rPr>
          <w:rFonts w:hint="eastAsia"/>
        </w:rPr>
        <w:t>家？一个小镇所谓的豪门，能这样也不错了。（微笑）不过，今晚过后，</w:t>
      </w:r>
      <w:r>
        <w:rPr>
          <w:rFonts w:hint="eastAsia"/>
        </w:rPr>
        <w:t>Baker</w:t>
      </w:r>
      <w:r>
        <w:rPr>
          <w:rFonts w:hint="eastAsia"/>
        </w:rPr>
        <w:t>家也算一步登天了！</w:t>
      </w:r>
    </w:p>
    <w:p w14:paraId="28302E02" w14:textId="77777777" w:rsidR="009D3038" w:rsidRDefault="009D3038"/>
    <w:p w14:paraId="5B477242" w14:textId="77777777" w:rsidR="009D3038" w:rsidRDefault="00000000">
      <w:r>
        <w:rPr>
          <w:rFonts w:hint="eastAsia"/>
        </w:rPr>
        <w:t xml:space="preserve">2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Baker</w:t>
      </w:r>
      <w:r>
        <w:rPr>
          <w:rFonts w:hint="eastAsia"/>
        </w:rPr>
        <w:t>家大门口</w:t>
      </w:r>
    </w:p>
    <w:p w14:paraId="0914AEE8" w14:textId="77777777" w:rsidR="009D3038" w:rsidRDefault="009D3038"/>
    <w:p w14:paraId="4C3B9925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Tom</w:t>
      </w:r>
      <w:r>
        <w:rPr>
          <w:rFonts w:hint="eastAsia"/>
        </w:rPr>
        <w:t>被打蒙了，</w:t>
      </w:r>
      <w:r>
        <w:rPr>
          <w:rFonts w:hint="eastAsia"/>
        </w:rPr>
        <w:t>Helen</w:t>
      </w:r>
      <w:r>
        <w:rPr>
          <w:rFonts w:hint="eastAsia"/>
        </w:rPr>
        <w:t>着急忙慌地走过去，扶住</w:t>
      </w:r>
      <w:r>
        <w:rPr>
          <w:rFonts w:hint="eastAsia"/>
        </w:rPr>
        <w:t>Tom</w:t>
      </w:r>
      <w:r>
        <w:rPr>
          <w:rFonts w:hint="eastAsia"/>
        </w:rPr>
        <w:t>的手臂。</w:t>
      </w:r>
    </w:p>
    <w:p w14:paraId="11674369" w14:textId="77777777" w:rsidR="009D3038" w:rsidRDefault="009D3038"/>
    <w:p w14:paraId="7C49AD37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（生气）：</w:t>
      </w:r>
      <w:r>
        <w:rPr>
          <w:rFonts w:hint="eastAsia"/>
        </w:rPr>
        <w:t>Evy</w:t>
      </w:r>
      <w:r>
        <w:rPr>
          <w:rFonts w:hint="eastAsia"/>
        </w:rPr>
        <w:t>，你怎么能随便打人？</w:t>
      </w:r>
    </w:p>
    <w:p w14:paraId="057BBCCF" w14:textId="77777777" w:rsidR="009D3038" w:rsidRDefault="009D3038"/>
    <w:p w14:paraId="581466FE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</w:t>
      </w:r>
      <w:r>
        <w:rPr>
          <w:rFonts w:hint="eastAsia"/>
        </w:rPr>
        <w:t>Evy</w:t>
      </w:r>
      <w:r>
        <w:rPr>
          <w:rFonts w:hint="eastAsia"/>
        </w:rPr>
        <w:t>，是你个老东西能叫的？</w:t>
      </w:r>
    </w:p>
    <w:p w14:paraId="4248D5B3" w14:textId="77777777" w:rsidR="009D3038" w:rsidRDefault="009D3038"/>
    <w:p w14:paraId="76BA85E7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：</w:t>
      </w:r>
      <w:r>
        <w:rPr>
          <w:rFonts w:hint="eastAsia"/>
        </w:rPr>
        <w:t>Evy</w:t>
      </w:r>
      <w:r>
        <w:rPr>
          <w:rFonts w:hint="eastAsia"/>
        </w:rPr>
        <w:t>，你小时候我就……</w:t>
      </w:r>
    </w:p>
    <w:p w14:paraId="4AA9E005" w14:textId="77777777" w:rsidR="009D3038" w:rsidRDefault="009D3038"/>
    <w:p w14:paraId="0A3E78DF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Evelyn</w:t>
      </w:r>
      <w:r>
        <w:rPr>
          <w:rFonts w:hint="eastAsia"/>
        </w:rPr>
        <w:t>给了</w:t>
      </w:r>
      <w:r>
        <w:rPr>
          <w:rFonts w:hint="eastAsia"/>
        </w:rPr>
        <w:t>Helen</w:t>
      </w:r>
      <w:r>
        <w:rPr>
          <w:rFonts w:hint="eastAsia"/>
        </w:rPr>
        <w:t>一巴掌。</w:t>
      </w:r>
    </w:p>
    <w:p w14:paraId="26A06B92" w14:textId="77777777" w:rsidR="009D3038" w:rsidRDefault="009D3038"/>
    <w:p w14:paraId="0B4BD60E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：还敢叫！？</w:t>
      </w:r>
    </w:p>
    <w:p w14:paraId="30011AB0" w14:textId="77777777" w:rsidR="009D3038" w:rsidRDefault="009D3038"/>
    <w:p w14:paraId="2AC8D28B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（捂着脸）：我……</w:t>
      </w:r>
    </w:p>
    <w:p w14:paraId="5115D304" w14:textId="77777777" w:rsidR="009D3038" w:rsidRDefault="009D3038"/>
    <w:p w14:paraId="67F143D3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：</w:t>
      </w:r>
      <w:r>
        <w:rPr>
          <w:rFonts w:hint="eastAsia"/>
        </w:rPr>
        <w:t>Evelyn</w:t>
      </w:r>
      <w:r>
        <w:rPr>
          <w:rFonts w:hint="eastAsia"/>
        </w:rPr>
        <w:t>！我们，我们……</w:t>
      </w:r>
    </w:p>
    <w:p w14:paraId="66BE35CD" w14:textId="77777777" w:rsidR="009D3038" w:rsidRDefault="009D3038"/>
    <w:p w14:paraId="1C1B6964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（冷笑）：我听说你们找到你们那个穷鬼儿子了？还到处说我是他未婚妻？</w:t>
      </w:r>
    </w:p>
    <w:p w14:paraId="57207730" w14:textId="77777777" w:rsidR="009D3038" w:rsidRDefault="009D3038"/>
    <w:p w14:paraId="5DB6C7AD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：当初那个婚约的确是开玩笑定下的，我们其实没把它当真……</w:t>
      </w:r>
    </w:p>
    <w:p w14:paraId="05738138" w14:textId="77777777" w:rsidR="009D3038" w:rsidRDefault="009D3038"/>
    <w:p w14:paraId="3B3FD182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：废话！当初那个婚约就算不是个玩笑，你也不想想（上下打量）就你们现在这穷酸模样，还配得上我们</w:t>
      </w:r>
      <w:r>
        <w:rPr>
          <w:rFonts w:hint="eastAsia"/>
        </w:rPr>
        <w:t>Baker</w:t>
      </w:r>
      <w:r>
        <w:rPr>
          <w:rFonts w:hint="eastAsia"/>
        </w:rPr>
        <w:t>家吗？</w:t>
      </w:r>
    </w:p>
    <w:p w14:paraId="3EC0CD70" w14:textId="77777777" w:rsidR="009D3038" w:rsidRDefault="009D3038"/>
    <w:p w14:paraId="070AA242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（摇头）：</w:t>
      </w:r>
      <w:r>
        <w:rPr>
          <w:rFonts w:hint="eastAsia"/>
        </w:rPr>
        <w:t>Evelyn</w:t>
      </w:r>
      <w:r>
        <w:rPr>
          <w:rFonts w:hint="eastAsia"/>
        </w:rPr>
        <w:t>，你误会了，我们今天来，只是想要……</w:t>
      </w:r>
    </w:p>
    <w:p w14:paraId="142420D6" w14:textId="77777777" w:rsidR="009D3038" w:rsidRDefault="009D3038"/>
    <w:p w14:paraId="114520EE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（打断）：只是想要钱对吧？行！你们给我从此好好闭嘴！</w:t>
      </w:r>
    </w:p>
    <w:p w14:paraId="509AFD81" w14:textId="77777777" w:rsidR="009D3038" w:rsidRDefault="009D3038"/>
    <w:p w14:paraId="56F563A0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Evelyn</w:t>
      </w:r>
      <w:r>
        <w:rPr>
          <w:rFonts w:hint="eastAsia"/>
        </w:rPr>
        <w:t>抽出一叠钱，直接甩在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的脸上。</w:t>
      </w:r>
    </w:p>
    <w:p w14:paraId="5EFD168D" w14:textId="77777777" w:rsidR="009D3038" w:rsidRDefault="009D3038"/>
    <w:p w14:paraId="2A24B508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：就当作打发乞丐了！拿着钱，滚！</w:t>
      </w:r>
    </w:p>
    <w:p w14:paraId="72A2A73E" w14:textId="77777777" w:rsidR="009D3038" w:rsidRDefault="009D3038"/>
    <w:p w14:paraId="38DB8335" w14:textId="77777777" w:rsidR="009D3038" w:rsidRDefault="00000000">
      <w:r>
        <w:rPr>
          <w:rFonts w:hint="eastAsia"/>
        </w:rPr>
        <w:t>△漫天钞票飞舞，散落满地。</w:t>
      </w:r>
    </w:p>
    <w:p w14:paraId="2A69ED67" w14:textId="77777777" w:rsidR="009D3038" w:rsidRDefault="009D3038"/>
    <w:p w14:paraId="57CAFE36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集</w:t>
      </w:r>
    </w:p>
    <w:p w14:paraId="330DC030" w14:textId="77777777" w:rsidR="009D3038" w:rsidRDefault="009D3038"/>
    <w:p w14:paraId="177CE81F" w14:textId="77777777" w:rsidR="009D3038" w:rsidRDefault="00000000">
      <w:r>
        <w:rPr>
          <w:rFonts w:hint="eastAsia"/>
        </w:rPr>
        <w:lastRenderedPageBreak/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Baker</w:t>
      </w:r>
      <w:r>
        <w:rPr>
          <w:rFonts w:hint="eastAsia"/>
        </w:rPr>
        <w:t>家大门口</w:t>
      </w:r>
    </w:p>
    <w:p w14:paraId="5FC7BC29" w14:textId="77777777" w:rsidR="009D3038" w:rsidRDefault="009D3038"/>
    <w:p w14:paraId="4257ED09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脸色难看，</w:t>
      </w:r>
      <w:r>
        <w:rPr>
          <w:rFonts w:hint="eastAsia"/>
        </w:rPr>
        <w:t>Evelyn</w:t>
      </w:r>
      <w:r>
        <w:rPr>
          <w:rFonts w:hint="eastAsia"/>
        </w:rPr>
        <w:t>神色冷冽，鄙夷地看着他们。</w:t>
      </w:r>
    </w:p>
    <w:p w14:paraId="59623CD9" w14:textId="77777777" w:rsidR="009D3038" w:rsidRDefault="009D3038"/>
    <w:p w14:paraId="38152470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（卑微）：</w:t>
      </w:r>
      <w:r>
        <w:rPr>
          <w:rFonts w:hint="eastAsia"/>
        </w:rPr>
        <w:t>Evelyn</w:t>
      </w:r>
      <w:r>
        <w:rPr>
          <w:rFonts w:hint="eastAsia"/>
        </w:rPr>
        <w:t>，我们真不是来要钱的，我们……</w:t>
      </w:r>
    </w:p>
    <w:p w14:paraId="4CEABFE0" w14:textId="77777777" w:rsidR="009D3038" w:rsidRDefault="009D3038"/>
    <w:p w14:paraId="74300863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（再度打断）：够了！我不想听你们废话！（一挥手，示意保安）打断他们的腿，丢出去！</w:t>
      </w:r>
    </w:p>
    <w:p w14:paraId="74901665" w14:textId="77777777" w:rsidR="009D3038" w:rsidRDefault="009D3038">
      <w:pPr>
        <w:jc w:val="center"/>
      </w:pPr>
    </w:p>
    <w:p w14:paraId="36EE7DBF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</w:t>
      </w:r>
      <w:r>
        <w:rPr>
          <w:rFonts w:hint="eastAsia"/>
        </w:rPr>
        <w:t>V.O.</w:t>
      </w:r>
      <w:r>
        <w:rPr>
          <w:rFonts w:hint="eastAsia"/>
        </w:rPr>
        <w:t>）：我看谁敢！</w:t>
      </w:r>
    </w:p>
    <w:p w14:paraId="365C4727" w14:textId="77777777" w:rsidR="009D3038" w:rsidRDefault="009D3038"/>
    <w:p w14:paraId="294E1AE8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身穿建筑工人的服装，大步走了过来，挡在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面前。</w:t>
      </w:r>
    </w:p>
    <w:p w14:paraId="17477F6F" w14:textId="77777777" w:rsidR="009D3038" w:rsidRDefault="009D3038"/>
    <w:p w14:paraId="46A8F76E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都是一愣，随后无比激动，</w:t>
      </w:r>
      <w:r>
        <w:rPr>
          <w:rFonts w:hint="eastAsia"/>
        </w:rPr>
        <w:t>Tom</w:t>
      </w:r>
      <w:r>
        <w:rPr>
          <w:rFonts w:hint="eastAsia"/>
        </w:rPr>
        <w:t>拉着</w:t>
      </w:r>
      <w:r>
        <w:rPr>
          <w:rFonts w:hint="eastAsia"/>
        </w:rPr>
        <w:t>Adam</w:t>
      </w:r>
      <w:r>
        <w:rPr>
          <w:rFonts w:hint="eastAsia"/>
        </w:rPr>
        <w:t>的胳膊打量。</w:t>
      </w:r>
    </w:p>
    <w:p w14:paraId="394B7FB8" w14:textId="77777777" w:rsidR="009D3038" w:rsidRDefault="009D3038"/>
    <w:p w14:paraId="15D8041C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：</w:t>
      </w:r>
      <w:r>
        <w:rPr>
          <w:rFonts w:hint="eastAsia"/>
        </w:rPr>
        <w:t>Adam</w:t>
      </w:r>
      <w:r>
        <w:rPr>
          <w:rFonts w:hint="eastAsia"/>
        </w:rPr>
        <w:t>？你、你出来了？没事吧？他们没为难你吧？</w:t>
      </w:r>
    </w:p>
    <w:p w14:paraId="4742AA3F" w14:textId="77777777" w:rsidR="009D3038" w:rsidRDefault="009D3038"/>
    <w:p w14:paraId="052B6F5A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（激动）：出来了就好，出来了就好……（双手合十）上帝保佑，上帝保佑。</w:t>
      </w:r>
    </w:p>
    <w:p w14:paraId="7B54E2EC" w14:textId="77777777" w:rsidR="009D3038" w:rsidRDefault="009D3038"/>
    <w:p w14:paraId="7FEFFA40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：爸妈，</w:t>
      </w:r>
      <w:r>
        <w:rPr>
          <w:rFonts w:hint="eastAsia"/>
        </w:rPr>
        <w:t>Hall</w:t>
      </w:r>
      <w:r>
        <w:rPr>
          <w:rFonts w:hint="eastAsia"/>
        </w:rPr>
        <w:t>集团原本就明令禁止强迫别人签拆迁协议，是</w:t>
      </w:r>
      <w:r>
        <w:rPr>
          <w:rFonts w:hint="eastAsia"/>
        </w:rPr>
        <w:t>Daniel</w:t>
      </w:r>
      <w:r>
        <w:rPr>
          <w:rFonts w:hint="eastAsia"/>
        </w:rPr>
        <w:t>他们一家胡作非为，事情已经清楚了。</w:t>
      </w:r>
    </w:p>
    <w:p w14:paraId="31CAA78C" w14:textId="77777777" w:rsidR="009D3038" w:rsidRDefault="009D3038"/>
    <w:p w14:paraId="20039BF5" w14:textId="77777777" w:rsidR="009D3038" w:rsidRDefault="00000000">
      <w:r>
        <w:rPr>
          <w:rFonts w:hint="eastAsia"/>
        </w:rPr>
        <w:t>△见到</w:t>
      </w:r>
      <w:r>
        <w:rPr>
          <w:rFonts w:hint="eastAsia"/>
        </w:rPr>
        <w:t>Adam</w:t>
      </w:r>
      <w:r>
        <w:rPr>
          <w:rFonts w:hint="eastAsia"/>
        </w:rPr>
        <w:t>出现，保安对视了一眼，一时间没上前。</w:t>
      </w:r>
      <w:r>
        <w:rPr>
          <w:rFonts w:hint="eastAsia"/>
        </w:rPr>
        <w:t>Evelyn</w:t>
      </w:r>
      <w:r>
        <w:rPr>
          <w:rFonts w:hint="eastAsia"/>
        </w:rPr>
        <w:t>上下打量</w:t>
      </w:r>
      <w:r>
        <w:rPr>
          <w:rFonts w:hint="eastAsia"/>
        </w:rPr>
        <w:t>Adam</w:t>
      </w:r>
      <w:r>
        <w:rPr>
          <w:rFonts w:hint="eastAsia"/>
        </w:rPr>
        <w:t>，嗤笑。</w:t>
      </w:r>
    </w:p>
    <w:p w14:paraId="7BD9D401" w14:textId="77777777" w:rsidR="009D3038" w:rsidRDefault="009D3038"/>
    <w:p w14:paraId="4A838ED2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：你就是这两个老东西找回来的儿子？瞧你这穷酸样，还想当我的未婚夫？白日做梦！</w:t>
      </w:r>
    </w:p>
    <w:p w14:paraId="4AD82076" w14:textId="77777777" w:rsidR="009D3038" w:rsidRDefault="009D3038"/>
    <w:p w14:paraId="46AC86B3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（冷漠）：你就是</w:t>
      </w:r>
      <w:r>
        <w:rPr>
          <w:rFonts w:hint="eastAsia"/>
        </w:rPr>
        <w:t>Evelyn</w:t>
      </w:r>
      <w:r>
        <w:rPr>
          <w:rFonts w:hint="eastAsia"/>
        </w:rPr>
        <w:t>？刚才，是你要打断我爸妈的腿？</w:t>
      </w:r>
    </w:p>
    <w:p w14:paraId="42D4F979" w14:textId="77777777" w:rsidR="009D3038" w:rsidRDefault="009D3038"/>
    <w:p w14:paraId="632E6C06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（双手抱胸）：是又怎么样！怎么，你个穷鬼不服气啊？想要替他们讨回公道？</w:t>
      </w:r>
    </w:p>
    <w:p w14:paraId="7CC552EE" w14:textId="77777777" w:rsidR="009D3038" w:rsidRDefault="009D3038"/>
    <w:p w14:paraId="25EC7604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：你再说一遍？</w:t>
      </w:r>
    </w:p>
    <w:p w14:paraId="0A549DDD" w14:textId="77777777" w:rsidR="009D3038" w:rsidRDefault="009D3038"/>
    <w:p w14:paraId="22479439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Evelyn</w:t>
      </w:r>
      <w:r>
        <w:rPr>
          <w:rFonts w:hint="eastAsia"/>
        </w:rPr>
        <w:t>猛地一巴掌扇在</w:t>
      </w:r>
      <w:r>
        <w:rPr>
          <w:rFonts w:hint="eastAsia"/>
        </w:rPr>
        <w:t>Adam</w:t>
      </w:r>
      <w:r>
        <w:rPr>
          <w:rFonts w:hint="eastAsia"/>
        </w:rPr>
        <w:t>脸上。</w:t>
      </w:r>
    </w:p>
    <w:p w14:paraId="569ABF0F" w14:textId="77777777" w:rsidR="009D3038" w:rsidRDefault="009D3038"/>
    <w:p w14:paraId="03348309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：你以为我不敢说啊，一个乡巴佬，以为自己是谁啊！</w:t>
      </w:r>
    </w:p>
    <w:p w14:paraId="3BB28B0E" w14:textId="77777777" w:rsidR="009D3038" w:rsidRDefault="009D3038"/>
    <w:p w14:paraId="05335263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（怒）：你敢打我！？</w:t>
      </w:r>
    </w:p>
    <w:p w14:paraId="6E2392DC" w14:textId="77777777" w:rsidR="009D3038" w:rsidRDefault="009D3038"/>
    <w:p w14:paraId="601CA629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：打你怎么了？癞蛤蟆想吃天鹅肉的垃圾！</w:t>
      </w:r>
    </w:p>
    <w:p w14:paraId="1959E3A0" w14:textId="77777777" w:rsidR="009D3038" w:rsidRDefault="009D3038"/>
    <w:p w14:paraId="08CC367C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Evelyn</w:t>
      </w:r>
      <w:r>
        <w:rPr>
          <w:rFonts w:hint="eastAsia"/>
        </w:rPr>
        <w:t>又是一巴掌想要扇在</w:t>
      </w:r>
      <w:r>
        <w:rPr>
          <w:rFonts w:hint="eastAsia"/>
        </w:rPr>
        <w:t>Adam</w:t>
      </w:r>
      <w:r>
        <w:rPr>
          <w:rFonts w:hint="eastAsia"/>
        </w:rPr>
        <w:t>脸上，</w:t>
      </w:r>
      <w:r>
        <w:rPr>
          <w:rFonts w:hint="eastAsia"/>
        </w:rPr>
        <w:t>Adam</w:t>
      </w:r>
      <w:r>
        <w:rPr>
          <w:rFonts w:hint="eastAsia"/>
        </w:rPr>
        <w:t>却猛的抓住了她的手腕。</w:t>
      </w:r>
    </w:p>
    <w:p w14:paraId="742870B8" w14:textId="77777777" w:rsidR="009D3038" w:rsidRDefault="009D3038"/>
    <w:p w14:paraId="13273249" w14:textId="77777777" w:rsidR="009D3038" w:rsidRDefault="009D3038"/>
    <w:p w14:paraId="1386FA2C" w14:textId="77777777" w:rsidR="009D3038" w:rsidRDefault="00000000">
      <w:r>
        <w:rPr>
          <w:rFonts w:hint="eastAsia"/>
        </w:rPr>
        <w:lastRenderedPageBreak/>
        <w:t>第</w:t>
      </w:r>
      <w:r>
        <w:rPr>
          <w:rFonts w:hint="eastAsia"/>
        </w:rPr>
        <w:t>29</w:t>
      </w:r>
      <w:r>
        <w:rPr>
          <w:rFonts w:hint="eastAsia"/>
        </w:rPr>
        <w:t>集</w:t>
      </w:r>
    </w:p>
    <w:p w14:paraId="68C8F456" w14:textId="77777777" w:rsidR="009D3038" w:rsidRDefault="009D3038"/>
    <w:p w14:paraId="03A1CD74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Baker</w:t>
      </w:r>
      <w:r>
        <w:rPr>
          <w:rFonts w:hint="eastAsia"/>
        </w:rPr>
        <w:t>家大门口</w:t>
      </w:r>
    </w:p>
    <w:p w14:paraId="3E982979" w14:textId="77777777" w:rsidR="009D3038" w:rsidRDefault="009D3038"/>
    <w:p w14:paraId="6DCC6ED1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冷冷地盯着</w:t>
      </w:r>
      <w:r>
        <w:rPr>
          <w:rFonts w:hint="eastAsia"/>
        </w:rPr>
        <w:t>Evelyn</w:t>
      </w:r>
      <w:r>
        <w:rPr>
          <w:rFonts w:hint="eastAsia"/>
        </w:rPr>
        <w:t>。</w:t>
      </w:r>
    </w:p>
    <w:p w14:paraId="782520D2" w14:textId="77777777" w:rsidR="009D3038" w:rsidRDefault="009D3038"/>
    <w:p w14:paraId="2F9A9B4B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：够了！你别以为你是女人，我就不敢扇你！</w:t>
      </w:r>
    </w:p>
    <w:p w14:paraId="637245E3" w14:textId="77777777" w:rsidR="009D3038" w:rsidRDefault="009D3038"/>
    <w:p w14:paraId="630DBEEE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（嘲笑）：一个窝囊废，给我装什么装！</w:t>
      </w:r>
    </w:p>
    <w:p w14:paraId="19AB986B" w14:textId="77777777" w:rsidR="009D3038" w:rsidRDefault="009D3038"/>
    <w:p w14:paraId="5AA250FC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Evelyn</w:t>
      </w:r>
      <w:r>
        <w:rPr>
          <w:rFonts w:hint="eastAsia"/>
        </w:rPr>
        <w:t>另一只手又要一巴掌扇在</w:t>
      </w:r>
      <w:r>
        <w:rPr>
          <w:rFonts w:hint="eastAsia"/>
        </w:rPr>
        <w:t>Adam</w:t>
      </w:r>
      <w:r>
        <w:rPr>
          <w:rFonts w:hint="eastAsia"/>
        </w:rPr>
        <w:t>脸上，</w:t>
      </w:r>
      <w:r>
        <w:rPr>
          <w:rFonts w:hint="eastAsia"/>
        </w:rPr>
        <w:t>Adam</w:t>
      </w:r>
      <w:r>
        <w:rPr>
          <w:rFonts w:hint="eastAsia"/>
        </w:rPr>
        <w:t>另一只手又一把抓住</w:t>
      </w:r>
      <w:r>
        <w:rPr>
          <w:rFonts w:hint="eastAsia"/>
        </w:rPr>
        <w:t>Evelyn</w:t>
      </w:r>
      <w:r>
        <w:rPr>
          <w:rFonts w:hint="eastAsia"/>
        </w:rPr>
        <w:t>的手腕。</w:t>
      </w:r>
    </w:p>
    <w:p w14:paraId="1EE8DD40" w14:textId="77777777" w:rsidR="009D3038" w:rsidRDefault="009D3038"/>
    <w:p w14:paraId="52F8BBE8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看着这一幕手足无措，想要上前阻拦又不敢，不知道怎么办。</w:t>
      </w:r>
    </w:p>
    <w:p w14:paraId="3F25B8DB" w14:textId="77777777" w:rsidR="009D3038" w:rsidRDefault="009D3038"/>
    <w:p w14:paraId="52E57285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Evelyn</w:t>
      </w:r>
      <w:r>
        <w:rPr>
          <w:rFonts w:hint="eastAsia"/>
        </w:rPr>
        <w:t>两只手都被</w:t>
      </w:r>
      <w:r>
        <w:rPr>
          <w:rFonts w:hint="eastAsia"/>
        </w:rPr>
        <w:t>Adam</w:t>
      </w:r>
      <w:r>
        <w:rPr>
          <w:rFonts w:hint="eastAsia"/>
        </w:rPr>
        <w:t>抓住，她挣扎着，同时不屑看向</w:t>
      </w:r>
      <w:r>
        <w:rPr>
          <w:rFonts w:hint="eastAsia"/>
        </w:rPr>
        <w:t>Adam</w:t>
      </w:r>
      <w:r>
        <w:rPr>
          <w:rFonts w:hint="eastAsia"/>
        </w:rPr>
        <w:t>。</w:t>
      </w:r>
    </w:p>
    <w:p w14:paraId="0187567B" w14:textId="77777777" w:rsidR="009D3038" w:rsidRDefault="009D3038"/>
    <w:p w14:paraId="06CB650D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：你给我放手！怎么？你个穷鬼想打我？来啊！打啊！我倒要看看你有没有这个胆！我倒要看看，你能不能承担这个后果！</w:t>
      </w:r>
    </w:p>
    <w:p w14:paraId="19936171" w14:textId="77777777" w:rsidR="009D3038" w:rsidRDefault="009D3038"/>
    <w:p w14:paraId="75B90D17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：你以为我不敢吗！</w:t>
      </w:r>
    </w:p>
    <w:p w14:paraId="4034AAD0" w14:textId="77777777" w:rsidR="009D3038" w:rsidRDefault="009D3038"/>
    <w:p w14:paraId="0A78A1CB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（</w:t>
      </w:r>
      <w:r>
        <w:rPr>
          <w:rFonts w:hint="eastAsia"/>
        </w:rPr>
        <w:t>V.O.</w:t>
      </w:r>
      <w:r>
        <w:rPr>
          <w:rFonts w:hint="eastAsia"/>
        </w:rPr>
        <w:t>）：你敢动我女朋友试试！</w:t>
      </w:r>
    </w:p>
    <w:p w14:paraId="35E47991" w14:textId="77777777" w:rsidR="009D3038" w:rsidRDefault="009D3038"/>
    <w:p w14:paraId="252D8D34" w14:textId="77777777" w:rsidR="009D3038" w:rsidRDefault="00000000">
      <w:bookmarkStart w:id="20" w:name="OLE_LINK21"/>
      <w:r>
        <w:rPr>
          <w:rFonts w:hint="eastAsia"/>
        </w:rPr>
        <w:t>△</w:t>
      </w:r>
      <w:bookmarkEnd w:id="20"/>
      <w:r>
        <w:rPr>
          <w:rFonts w:hint="eastAsia"/>
        </w:rPr>
        <w:t>Evelyn</w:t>
      </w:r>
      <w:r>
        <w:rPr>
          <w:rFonts w:hint="eastAsia"/>
        </w:rPr>
        <w:t>甩开</w:t>
      </w:r>
      <w:r>
        <w:rPr>
          <w:rFonts w:hint="eastAsia"/>
        </w:rPr>
        <w:t>Adam</w:t>
      </w:r>
      <w:r>
        <w:rPr>
          <w:rFonts w:hint="eastAsia"/>
        </w:rPr>
        <w:t>的手，众人同时下意识看了过去。一辆豪车在门口停下，</w:t>
      </w:r>
      <w:r>
        <w:rPr>
          <w:rFonts w:hint="eastAsia"/>
        </w:rPr>
        <w:t>Michael Turner</w:t>
      </w:r>
      <w:r>
        <w:rPr>
          <w:rFonts w:hint="eastAsia"/>
        </w:rPr>
        <w:t>（</w:t>
      </w:r>
      <w:r>
        <w:rPr>
          <w:rFonts w:hint="eastAsia"/>
        </w:rPr>
        <w:t>28</w:t>
      </w:r>
      <w:r>
        <w:rPr>
          <w:rFonts w:hint="eastAsia"/>
        </w:rPr>
        <w:t>岁</w:t>
      </w:r>
      <w:r>
        <w:rPr>
          <w:rFonts w:hint="eastAsia"/>
        </w:rPr>
        <w:t>, Evelyn</w:t>
      </w:r>
      <w:r>
        <w:rPr>
          <w:rFonts w:hint="eastAsia"/>
        </w:rPr>
        <w:t>男友</w:t>
      </w:r>
      <w:r>
        <w:rPr>
          <w:rFonts w:hint="eastAsia"/>
        </w:rPr>
        <w:t>,  Steven</w:t>
      </w:r>
      <w:r>
        <w:rPr>
          <w:rFonts w:hint="eastAsia"/>
        </w:rPr>
        <w:t>儿子）从车上下来，经过</w:t>
      </w:r>
      <w:r>
        <w:rPr>
          <w:rFonts w:hint="eastAsia"/>
        </w:rPr>
        <w:t>Adam</w:t>
      </w:r>
      <w:r>
        <w:rPr>
          <w:rFonts w:hint="eastAsia"/>
        </w:rPr>
        <w:t>的时候，不屑地打量他。</w:t>
      </w:r>
    </w:p>
    <w:p w14:paraId="00915B35" w14:textId="77777777" w:rsidR="009D3038" w:rsidRDefault="009D3038"/>
    <w:p w14:paraId="1ACFD7F0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：哪来的乡巴佬！</w:t>
      </w:r>
    </w:p>
    <w:p w14:paraId="6C94B4E9" w14:textId="77777777" w:rsidR="009D3038" w:rsidRDefault="009D3038"/>
    <w:p w14:paraId="6D5D001E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Michael</w:t>
      </w:r>
      <w:r>
        <w:rPr>
          <w:rFonts w:hint="eastAsia"/>
        </w:rPr>
        <w:t>没有理会</w:t>
      </w:r>
      <w:r>
        <w:rPr>
          <w:rFonts w:hint="eastAsia"/>
        </w:rPr>
        <w:t>Adam</w:t>
      </w:r>
      <w:r>
        <w:rPr>
          <w:rFonts w:hint="eastAsia"/>
        </w:rPr>
        <w:t>，而是走到</w:t>
      </w:r>
      <w:r>
        <w:rPr>
          <w:rFonts w:hint="eastAsia"/>
        </w:rPr>
        <w:t>Evelyn</w:t>
      </w:r>
      <w:r>
        <w:rPr>
          <w:rFonts w:hint="eastAsia"/>
        </w:rPr>
        <w:t>身边，微笑。</w:t>
      </w:r>
    </w:p>
    <w:p w14:paraId="4B919370" w14:textId="77777777" w:rsidR="009D3038" w:rsidRDefault="009D3038"/>
    <w:p w14:paraId="6F293FCD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：</w:t>
      </w:r>
      <w:r>
        <w:rPr>
          <w:rFonts w:hint="eastAsia"/>
        </w:rPr>
        <w:t>Evy</w:t>
      </w:r>
      <w:r>
        <w:rPr>
          <w:rFonts w:hint="eastAsia"/>
        </w:rPr>
        <w:t>，</w:t>
      </w:r>
      <w:r>
        <w:rPr>
          <w:rFonts w:hint="eastAsia"/>
        </w:rPr>
        <w:t>Hall</w:t>
      </w:r>
      <w:r>
        <w:rPr>
          <w:rFonts w:hint="eastAsia"/>
        </w:rPr>
        <w:t>集团的</w:t>
      </w:r>
      <w:r>
        <w:rPr>
          <w:rFonts w:hint="eastAsia"/>
        </w:rPr>
        <w:t>Mr. Hall</w:t>
      </w:r>
      <w:r>
        <w:rPr>
          <w:rFonts w:hint="eastAsia"/>
        </w:rPr>
        <w:t>突然驾临</w:t>
      </w:r>
      <w:r>
        <w:rPr>
          <w:rFonts w:hint="eastAsia"/>
        </w:rPr>
        <w:t>Camden</w:t>
      </w:r>
      <w:r>
        <w:rPr>
          <w:rFonts w:hint="eastAsia"/>
        </w:rPr>
        <w:t>，今晚将在</w:t>
      </w:r>
      <w:r>
        <w:rPr>
          <w:rFonts w:hint="eastAsia"/>
        </w:rPr>
        <w:t>The Regal Feast</w:t>
      </w:r>
      <w:r>
        <w:rPr>
          <w:rFonts w:hint="eastAsia"/>
        </w:rPr>
        <w:t>举办晚宴！</w:t>
      </w:r>
    </w:p>
    <w:p w14:paraId="5EC50DE0" w14:textId="77777777" w:rsidR="009D3038" w:rsidRDefault="009D3038"/>
    <w:p w14:paraId="4835BAA7" w14:textId="77777777" w:rsidR="009D3038" w:rsidRDefault="00000000">
      <w:bookmarkStart w:id="21" w:name="OLE_LINK22"/>
      <w:r>
        <w:rPr>
          <w:rFonts w:hint="eastAsia"/>
        </w:rPr>
        <w:t>△</w:t>
      </w:r>
      <w:bookmarkEnd w:id="21"/>
      <w:r>
        <w:rPr>
          <w:rFonts w:hint="eastAsia"/>
        </w:rPr>
        <w:t>Michael</w:t>
      </w:r>
      <w:r>
        <w:rPr>
          <w:rFonts w:hint="eastAsia"/>
        </w:rPr>
        <w:t>靠近</w:t>
      </w:r>
      <w:r>
        <w:rPr>
          <w:rFonts w:hint="eastAsia"/>
        </w:rPr>
        <w:t>Evelyn</w:t>
      </w:r>
      <w:r>
        <w:rPr>
          <w:rFonts w:hint="eastAsia"/>
        </w:rPr>
        <w:t>，一脸神秘。</w:t>
      </w:r>
    </w:p>
    <w:p w14:paraId="312DB9A8" w14:textId="77777777" w:rsidR="009D3038" w:rsidRDefault="009D3038"/>
    <w:p w14:paraId="12C8D304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：我爹说，集团准备给你们</w:t>
      </w:r>
      <w:r>
        <w:rPr>
          <w:rFonts w:hint="eastAsia"/>
        </w:rPr>
        <w:t>Baker</w:t>
      </w:r>
      <w:r>
        <w:rPr>
          <w:rFonts w:hint="eastAsia"/>
        </w:rPr>
        <w:t>家的公司投资一亿美金！</w:t>
      </w:r>
    </w:p>
    <w:p w14:paraId="48455F94" w14:textId="77777777" w:rsidR="009D3038" w:rsidRDefault="009D3038"/>
    <w:p w14:paraId="214BE05F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（惊喜）：一亿美金？</w:t>
      </w:r>
      <w:r>
        <w:rPr>
          <w:rFonts w:hint="eastAsia"/>
        </w:rPr>
        <w:t>Michael</w:t>
      </w:r>
      <w:r>
        <w:rPr>
          <w:rFonts w:hint="eastAsia"/>
        </w:rPr>
        <w:t>！你没搞错吧？我们</w:t>
      </w:r>
      <w:r>
        <w:rPr>
          <w:rFonts w:hint="eastAsia"/>
        </w:rPr>
        <w:t>Baker</w:t>
      </w:r>
      <w:r>
        <w:rPr>
          <w:rFonts w:hint="eastAsia"/>
        </w:rPr>
        <w:t>家全部资产还不到一千万美金……十亿投资？那我们</w:t>
      </w:r>
      <w:r>
        <w:rPr>
          <w:rFonts w:hint="eastAsia"/>
        </w:rPr>
        <w:t>Baker</w:t>
      </w:r>
      <w:r>
        <w:rPr>
          <w:rFonts w:hint="eastAsia"/>
        </w:rPr>
        <w:t>家岂不是要成</w:t>
      </w:r>
      <w:r>
        <w:rPr>
          <w:rFonts w:hint="eastAsia"/>
        </w:rPr>
        <w:t>Camden</w:t>
      </w:r>
      <w:r>
        <w:rPr>
          <w:rFonts w:hint="eastAsia"/>
        </w:rPr>
        <w:t>第一豪门了！</w:t>
      </w:r>
    </w:p>
    <w:p w14:paraId="14C7D206" w14:textId="77777777" w:rsidR="009D3038" w:rsidRDefault="009D3038"/>
    <w:p w14:paraId="3D619CC6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集</w:t>
      </w:r>
    </w:p>
    <w:p w14:paraId="246022BD" w14:textId="77777777" w:rsidR="009D3038" w:rsidRDefault="009D3038"/>
    <w:p w14:paraId="69848364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Baker</w:t>
      </w:r>
      <w:r>
        <w:rPr>
          <w:rFonts w:hint="eastAsia"/>
        </w:rPr>
        <w:t>家大门口</w:t>
      </w:r>
    </w:p>
    <w:p w14:paraId="1972BF05" w14:textId="77777777" w:rsidR="009D3038" w:rsidRDefault="009D3038"/>
    <w:p w14:paraId="42DB2B85" w14:textId="77777777" w:rsidR="009D3038" w:rsidRDefault="00000000">
      <w:r>
        <w:rPr>
          <w:rFonts w:hint="eastAsia"/>
        </w:rPr>
        <w:lastRenderedPageBreak/>
        <w:t>Michael</w:t>
      </w:r>
      <w:r>
        <w:rPr>
          <w:rFonts w:hint="eastAsia"/>
        </w:rPr>
        <w:t>：我怎么会搞错！我爸</w:t>
      </w:r>
      <w:r>
        <w:rPr>
          <w:rFonts w:hint="eastAsia"/>
        </w:rPr>
        <w:t>Steven</w:t>
      </w:r>
      <w:r>
        <w:rPr>
          <w:rFonts w:hint="eastAsia"/>
        </w:rPr>
        <w:t>可是</w:t>
      </w:r>
      <w:r>
        <w:rPr>
          <w:rFonts w:hint="eastAsia"/>
        </w:rPr>
        <w:t>Hall</w:t>
      </w:r>
      <w:r>
        <w:rPr>
          <w:rFonts w:hint="eastAsia"/>
        </w:rPr>
        <w:t>集团</w:t>
      </w:r>
      <w:r>
        <w:rPr>
          <w:rFonts w:hint="eastAsia"/>
        </w:rPr>
        <w:t>Camden</w:t>
      </w:r>
      <w:r>
        <w:rPr>
          <w:rFonts w:hint="eastAsia"/>
        </w:rPr>
        <w:t>分公司总经理！和这些社会底层的垃圾浪费什么时间，快走吧！</w:t>
      </w:r>
    </w:p>
    <w:p w14:paraId="66C7A0FA" w14:textId="77777777" w:rsidR="009D3038" w:rsidRDefault="009D3038"/>
    <w:p w14:paraId="2D2643AB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Evelyn</w:t>
      </w:r>
      <w:r>
        <w:rPr>
          <w:rFonts w:hint="eastAsia"/>
        </w:rPr>
        <w:t>高兴地想走，犹豫了一下又停下来，看了一眼</w:t>
      </w:r>
      <w:r>
        <w:rPr>
          <w:rFonts w:hint="eastAsia"/>
        </w:rPr>
        <w:t>Adam</w:t>
      </w:r>
      <w:r>
        <w:rPr>
          <w:rFonts w:hint="eastAsia"/>
        </w:rPr>
        <w:t>。</w:t>
      </w:r>
    </w:p>
    <w:p w14:paraId="7764E3E8" w14:textId="77777777" w:rsidR="009D3038" w:rsidRDefault="009D3038"/>
    <w:p w14:paraId="2B197D37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</w:t>
      </w:r>
      <w:r>
        <w:rPr>
          <w:rFonts w:hint="eastAsia"/>
        </w:rPr>
        <w:t>Michael</w:t>
      </w:r>
      <w:r>
        <w:rPr>
          <w:rFonts w:hint="eastAsia"/>
        </w:rPr>
        <w:t>，恐怕现在我还不能跟你走，这不要脸的穷鬼一家，上门来跟我聊小时候婚约的事。</w:t>
      </w:r>
    </w:p>
    <w:p w14:paraId="098D8ACB" w14:textId="77777777" w:rsidR="009D3038" w:rsidRDefault="009D3038"/>
    <w:p w14:paraId="79BDA359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（嫌弃打量</w:t>
      </w:r>
      <w:r>
        <w:rPr>
          <w:rFonts w:hint="eastAsia"/>
        </w:rPr>
        <w:t>Adam</w:t>
      </w:r>
      <w:r>
        <w:rPr>
          <w:rFonts w:hint="eastAsia"/>
        </w:rPr>
        <w:t>）：什么玩意？你就是</w:t>
      </w:r>
      <w:r>
        <w:rPr>
          <w:rFonts w:hint="eastAsia"/>
        </w:rPr>
        <w:t>Evelyn</w:t>
      </w:r>
      <w:r>
        <w:rPr>
          <w:rFonts w:hint="eastAsia"/>
        </w:rPr>
        <w:t>小时候开玩笑定的未婚夫？</w:t>
      </w:r>
    </w:p>
    <w:p w14:paraId="6F5FFE61" w14:textId="77777777" w:rsidR="009D3038" w:rsidRDefault="009D3038"/>
    <w:p w14:paraId="5C77AC96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：估计就是听说我们</w:t>
      </w:r>
      <w:r>
        <w:rPr>
          <w:rFonts w:hint="eastAsia"/>
        </w:rPr>
        <w:t>Baker</w:t>
      </w:r>
      <w:r>
        <w:rPr>
          <w:rFonts w:hint="eastAsia"/>
        </w:rPr>
        <w:t>家要成为</w:t>
      </w:r>
      <w:r>
        <w:rPr>
          <w:rFonts w:hint="eastAsia"/>
        </w:rPr>
        <w:t>Camden</w:t>
      </w:r>
      <w:r>
        <w:rPr>
          <w:rFonts w:hint="eastAsia"/>
        </w:rPr>
        <w:t>首富了，死皮赖脸的想把小时候的玩笑当真呢！</w:t>
      </w:r>
    </w:p>
    <w:p w14:paraId="35957A70" w14:textId="77777777" w:rsidR="009D3038" w:rsidRDefault="009D3038"/>
    <w:p w14:paraId="43F83E09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：怎么，你属狗的？闻到</w:t>
      </w:r>
      <w:r>
        <w:rPr>
          <w:rFonts w:hint="eastAsia"/>
        </w:rPr>
        <w:t>Baker</w:t>
      </w:r>
      <w:r>
        <w:rPr>
          <w:rFonts w:hint="eastAsia"/>
        </w:rPr>
        <w:t>家发达了，跑回来想要当</w:t>
      </w:r>
      <w:r>
        <w:rPr>
          <w:rFonts w:hint="eastAsia"/>
        </w:rPr>
        <w:t>Evelyn</w:t>
      </w:r>
      <w:r>
        <w:rPr>
          <w:rFonts w:hint="eastAsia"/>
        </w:rPr>
        <w:t>的未婚夫了？</w:t>
      </w:r>
    </w:p>
    <w:p w14:paraId="3EF5098C" w14:textId="77777777" w:rsidR="009D3038" w:rsidRDefault="009D3038"/>
    <w:p w14:paraId="297816D8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Michael</w:t>
      </w:r>
      <w:r>
        <w:rPr>
          <w:rFonts w:hint="eastAsia"/>
        </w:rPr>
        <w:t>伸手要去拍打</w:t>
      </w:r>
      <w:r>
        <w:rPr>
          <w:rFonts w:hint="eastAsia"/>
        </w:rPr>
        <w:t>Adam</w:t>
      </w:r>
      <w:r>
        <w:rPr>
          <w:rFonts w:hint="eastAsia"/>
        </w:rPr>
        <w:t>的脸，却被他抓住了手腕，冷笑。</w:t>
      </w:r>
    </w:p>
    <w:p w14:paraId="5E242F93" w14:textId="77777777" w:rsidR="009D3038" w:rsidRDefault="009D3038"/>
    <w:p w14:paraId="7F9E8512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：你是</w:t>
      </w:r>
      <w:r>
        <w:rPr>
          <w:rFonts w:hint="eastAsia"/>
        </w:rPr>
        <w:t>Steven</w:t>
      </w:r>
      <w:r>
        <w:rPr>
          <w:rFonts w:hint="eastAsia"/>
        </w:rPr>
        <w:t>的儿子？你爹都不敢这么对我说话！你想死啊？</w:t>
      </w:r>
    </w:p>
    <w:p w14:paraId="69169786" w14:textId="77777777" w:rsidR="009D3038" w:rsidRDefault="009D3038"/>
    <w:p w14:paraId="05E21F74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一甩手，</w:t>
      </w:r>
      <w:r>
        <w:rPr>
          <w:rFonts w:hint="eastAsia"/>
        </w:rPr>
        <w:t>Michael</w:t>
      </w:r>
      <w:r>
        <w:rPr>
          <w:rFonts w:hint="eastAsia"/>
        </w:rPr>
        <w:t>踉跄退后，</w:t>
      </w:r>
      <w:r>
        <w:rPr>
          <w:rFonts w:hint="eastAsia"/>
        </w:rPr>
        <w:t>Evelyn</w:t>
      </w:r>
      <w:r>
        <w:rPr>
          <w:rFonts w:hint="eastAsia"/>
        </w:rPr>
        <w:t>心疼地扶住他。</w:t>
      </w:r>
    </w:p>
    <w:p w14:paraId="7C77B871" w14:textId="77777777" w:rsidR="009D3038" w:rsidRDefault="009D3038"/>
    <w:p w14:paraId="4EFB1E4A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</w:t>
      </w:r>
      <w:r>
        <w:rPr>
          <w:rFonts w:hint="eastAsia"/>
        </w:rPr>
        <w:t>Michael</w:t>
      </w:r>
      <w:r>
        <w:rPr>
          <w:rFonts w:hint="eastAsia"/>
        </w:rPr>
        <w:t>，你没事吧？</w:t>
      </w:r>
    </w:p>
    <w:p w14:paraId="188B743B" w14:textId="77777777" w:rsidR="009D3038" w:rsidRDefault="009D3038"/>
    <w:p w14:paraId="6E6E861D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（愤怒）：你这建筑工人，力气还真大！不过敢和我这个经理动手，你是没遭受过社会的毒打，还是脑子有问题？</w:t>
      </w:r>
    </w:p>
    <w:p w14:paraId="46CA3257" w14:textId="77777777" w:rsidR="009D3038" w:rsidRDefault="009D3038"/>
    <w:p w14:paraId="2C92449D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</w:t>
      </w:r>
      <w:r>
        <w:rPr>
          <w:rFonts w:hint="eastAsia"/>
        </w:rPr>
        <w:t>Adam</w:t>
      </w:r>
      <w:r>
        <w:rPr>
          <w:rFonts w:hint="eastAsia"/>
        </w:rPr>
        <w:t>！你狗胆包天！居然敢动</w:t>
      </w:r>
      <w:r>
        <w:rPr>
          <w:rFonts w:hint="eastAsia"/>
        </w:rPr>
        <w:t>Michael</w:t>
      </w:r>
      <w:r>
        <w:rPr>
          <w:rFonts w:hint="eastAsia"/>
        </w:rPr>
        <w:t>的？还不立刻跪下道歉！</w:t>
      </w:r>
    </w:p>
    <w:p w14:paraId="0B97CACC" w14:textId="77777777" w:rsidR="009D3038" w:rsidRDefault="009D3038"/>
    <w:p w14:paraId="0C49B5F5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（嘲讽）：狗胆包天的是你们，让我跪下，你们两个受得起吗？</w:t>
      </w:r>
    </w:p>
    <w:p w14:paraId="594189E7" w14:textId="77777777" w:rsidR="009D3038" w:rsidRDefault="009D3038"/>
    <w:p w14:paraId="7395D7FF" w14:textId="77777777" w:rsidR="009D3038" w:rsidRDefault="009D3038"/>
    <w:p w14:paraId="632E3104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集</w:t>
      </w:r>
    </w:p>
    <w:p w14:paraId="610D1971" w14:textId="77777777" w:rsidR="009D3038" w:rsidRDefault="009D3038"/>
    <w:p w14:paraId="24FF42BA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Baker</w:t>
      </w:r>
      <w:r>
        <w:rPr>
          <w:rFonts w:hint="eastAsia"/>
        </w:rPr>
        <w:t>家大门口</w:t>
      </w:r>
    </w:p>
    <w:p w14:paraId="7465FEEC" w14:textId="77777777" w:rsidR="009D3038" w:rsidRDefault="009D3038"/>
    <w:p w14:paraId="0D8DE5A4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（嘲笑）：一个穷鬼在这装什么？以为自己是什么大人物吗！</w:t>
      </w:r>
    </w:p>
    <w:p w14:paraId="005A0396" w14:textId="77777777" w:rsidR="009D3038" w:rsidRDefault="009D3038"/>
    <w:p w14:paraId="3698D09C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：没错，就你这样，还想当我的未婚夫？我们</w:t>
      </w:r>
      <w:r>
        <w:rPr>
          <w:rFonts w:hint="eastAsia"/>
        </w:rPr>
        <w:t>Baker</w:t>
      </w:r>
      <w:r>
        <w:rPr>
          <w:rFonts w:hint="eastAsia"/>
        </w:rPr>
        <w:t>家的公司如果能得到</w:t>
      </w:r>
      <w:r>
        <w:rPr>
          <w:rFonts w:hint="eastAsia"/>
        </w:rPr>
        <w:t>Hall</w:t>
      </w:r>
      <w:r>
        <w:rPr>
          <w:rFonts w:hint="eastAsia"/>
        </w:rPr>
        <w:t>集团的十亿投资，马上就</w:t>
      </w:r>
      <w:r>
        <w:rPr>
          <w:rFonts w:hint="eastAsia"/>
        </w:rPr>
        <w:t>Camden</w:t>
      </w:r>
      <w:r>
        <w:rPr>
          <w:rFonts w:hint="eastAsia"/>
        </w:rPr>
        <w:t>首富了！</w:t>
      </w:r>
    </w:p>
    <w:p w14:paraId="13D09A7C" w14:textId="77777777" w:rsidR="009D3038" w:rsidRDefault="009D3038"/>
    <w:p w14:paraId="203E315D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：是吗？现在我看不一定了。</w:t>
      </w:r>
    </w:p>
    <w:p w14:paraId="10C541F7" w14:textId="77777777" w:rsidR="009D3038" w:rsidRDefault="009D3038"/>
    <w:p w14:paraId="24E3177E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（嘲笑）：不管怎么样，你这种穷鬼，连给我擦鞋都没资格！那个婚约本来就是个玩笑，我们退婚吧。</w:t>
      </w:r>
    </w:p>
    <w:p w14:paraId="4ABF2F5B" w14:textId="77777777" w:rsidR="009D3038" w:rsidRDefault="009D3038"/>
    <w:p w14:paraId="784AE73F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上下打量</w:t>
      </w:r>
      <w:r>
        <w:rPr>
          <w:rFonts w:hint="eastAsia"/>
        </w:rPr>
        <w:t>Evelyn</w:t>
      </w:r>
      <w:r>
        <w:rPr>
          <w:rFonts w:hint="eastAsia"/>
        </w:rPr>
        <w:t>，嗤笑。</w:t>
      </w:r>
    </w:p>
    <w:p w14:paraId="4145B8D2" w14:textId="77777777" w:rsidR="009D3038" w:rsidRDefault="009D3038"/>
    <w:p w14:paraId="5009114B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：你要退婚？虽然这个婚约只是开玩笑，也是当初是我父亲救了你们一家和你父亲订下的，要退也是你父亲来退。</w:t>
      </w:r>
    </w:p>
    <w:p w14:paraId="475A2D03" w14:textId="77777777" w:rsidR="009D3038" w:rsidRDefault="009D3038"/>
    <w:p w14:paraId="114C9537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：没有自知之明。（冷笑）</w:t>
      </w:r>
      <w:r>
        <w:rPr>
          <w:rFonts w:hint="eastAsia"/>
        </w:rPr>
        <w:t>Evelyn</w:t>
      </w:r>
      <w:r>
        <w:rPr>
          <w:rFonts w:hint="eastAsia"/>
        </w:rPr>
        <w:t>都已经开口了，你还装傻啊？你根本就配不上她！</w:t>
      </w:r>
    </w:p>
    <w:p w14:paraId="41D3C95D" w14:textId="77777777" w:rsidR="009D3038" w:rsidRDefault="009D3038"/>
    <w:p w14:paraId="77BD6FD3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：我配不上她？我根本不会娶这种女人，也只有你这种垃圾会要她。</w:t>
      </w:r>
    </w:p>
    <w:p w14:paraId="6CC219FF" w14:textId="77777777" w:rsidR="009D3038" w:rsidRDefault="009D3038"/>
    <w:p w14:paraId="1A5948F0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（愤怒）：你找死……来人……</w:t>
      </w:r>
    </w:p>
    <w:p w14:paraId="61B6C06F" w14:textId="77777777" w:rsidR="009D3038" w:rsidRDefault="009D3038"/>
    <w:p w14:paraId="6F82083E" w14:textId="77777777" w:rsidR="009D3038" w:rsidRDefault="00000000">
      <w:r>
        <w:rPr>
          <w:rFonts w:hint="eastAsia"/>
        </w:rPr>
        <w:t>△几个保安上前，</w:t>
      </w:r>
      <w:r>
        <w:rPr>
          <w:rFonts w:hint="eastAsia"/>
        </w:rPr>
        <w:t>Adam</w:t>
      </w:r>
      <w:r>
        <w:rPr>
          <w:rFonts w:hint="eastAsia"/>
        </w:rPr>
        <w:t>神色冷漠的注视看着他们。</w:t>
      </w:r>
      <w:r>
        <w:rPr>
          <w:rFonts w:hint="eastAsia"/>
        </w:rPr>
        <w:t>Helen</w:t>
      </w:r>
      <w:r>
        <w:rPr>
          <w:rFonts w:hint="eastAsia"/>
        </w:rPr>
        <w:t>怕双方起冲突，忙上前，扯开</w:t>
      </w:r>
      <w:r>
        <w:rPr>
          <w:rFonts w:hint="eastAsia"/>
        </w:rPr>
        <w:t>Adam</w:t>
      </w:r>
      <w:r>
        <w:rPr>
          <w:rFonts w:hint="eastAsia"/>
        </w:rPr>
        <w:t>轻声劝说。</w:t>
      </w:r>
    </w:p>
    <w:p w14:paraId="6932E1D5" w14:textId="77777777" w:rsidR="009D3038" w:rsidRDefault="009D3038"/>
    <w:p w14:paraId="5A28F7A7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：</w:t>
      </w:r>
      <w:r>
        <w:rPr>
          <w:rFonts w:hint="eastAsia"/>
        </w:rPr>
        <w:t>Adam</w:t>
      </w:r>
      <w:r>
        <w:rPr>
          <w:rFonts w:hint="eastAsia"/>
        </w:rPr>
        <w:t>，别冲动，这婚约本来就是个玩笑，退婚也好。</w:t>
      </w:r>
      <w:r>
        <w:rPr>
          <w:rFonts w:hint="eastAsia"/>
        </w:rPr>
        <w:t>Baker</w:t>
      </w:r>
      <w:r>
        <w:rPr>
          <w:rFonts w:hint="eastAsia"/>
        </w:rPr>
        <w:t>家的公司现在得到了</w:t>
      </w:r>
      <w:r>
        <w:rPr>
          <w:rFonts w:hint="eastAsia"/>
        </w:rPr>
        <w:t>Hall</w:t>
      </w:r>
      <w:r>
        <w:rPr>
          <w:rFonts w:hint="eastAsia"/>
        </w:rPr>
        <w:t>集团的投资，变成了首富，我们不要得罪他们……</w:t>
      </w:r>
    </w:p>
    <w:p w14:paraId="334A516C" w14:textId="77777777" w:rsidR="009D3038" w:rsidRDefault="009D3038"/>
    <w:p w14:paraId="5027BFFF" w14:textId="77777777" w:rsidR="009D3038" w:rsidRDefault="00000000">
      <w:bookmarkStart w:id="22" w:name="OLE_LINK23"/>
      <w:r>
        <w:rPr>
          <w:rFonts w:hint="eastAsia"/>
        </w:rPr>
        <w:t>△</w:t>
      </w:r>
      <w:bookmarkEnd w:id="22"/>
      <w:r>
        <w:rPr>
          <w:rFonts w:hint="eastAsia"/>
        </w:rPr>
        <w:t>Michael</w:t>
      </w:r>
      <w:r>
        <w:rPr>
          <w:rFonts w:hint="eastAsia"/>
        </w:rPr>
        <w:t>满脸不屑，十分得意，</w:t>
      </w:r>
      <w:r>
        <w:rPr>
          <w:rFonts w:hint="eastAsia"/>
        </w:rPr>
        <w:t>Evelyn</w:t>
      </w:r>
      <w:r>
        <w:rPr>
          <w:rFonts w:hint="eastAsia"/>
        </w:rPr>
        <w:t>双手环胸，嘲笑。</w:t>
      </w:r>
    </w:p>
    <w:p w14:paraId="0F430725" w14:textId="77777777" w:rsidR="009D3038" w:rsidRDefault="009D3038"/>
    <w:p w14:paraId="06E4664D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</w:t>
      </w:r>
      <w:r>
        <w:rPr>
          <w:rFonts w:hint="eastAsia"/>
        </w:rPr>
        <w:t>Adam</w:t>
      </w:r>
      <w:r>
        <w:rPr>
          <w:rFonts w:hint="eastAsia"/>
        </w:rPr>
        <w:t>，你妈可比你懂事多了！</w:t>
      </w:r>
    </w:p>
    <w:p w14:paraId="2D990F5B" w14:textId="77777777" w:rsidR="009D3038" w:rsidRDefault="009D3038"/>
    <w:p w14:paraId="342BF88F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（冷声）：要退婚，没问题！但是</w:t>
      </w:r>
      <w:r>
        <w:rPr>
          <w:rFonts w:hint="eastAsia"/>
        </w:rPr>
        <w:t>Evelyn</w:t>
      </w:r>
      <w:r>
        <w:rPr>
          <w:rFonts w:hint="eastAsia"/>
        </w:rPr>
        <w:t>你记住了！不是你退我的婚，而是你</w:t>
      </w:r>
      <w:r>
        <w:rPr>
          <w:rFonts w:hint="eastAsia"/>
        </w:rPr>
        <w:t>Evelyn</w:t>
      </w:r>
      <w:r>
        <w:rPr>
          <w:rFonts w:hint="eastAsia"/>
        </w:rPr>
        <w:t>，配不上我！</w:t>
      </w:r>
    </w:p>
    <w:p w14:paraId="0E8AD99A" w14:textId="77777777" w:rsidR="009D3038" w:rsidRDefault="009D3038"/>
    <w:p w14:paraId="537E4926" w14:textId="77777777" w:rsidR="009D3038" w:rsidRDefault="009D3038"/>
    <w:p w14:paraId="245E803C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集</w:t>
      </w:r>
    </w:p>
    <w:p w14:paraId="30A4D9CD" w14:textId="77777777" w:rsidR="009D3038" w:rsidRDefault="009D3038"/>
    <w:p w14:paraId="40A670D1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Baker</w:t>
      </w:r>
      <w:r>
        <w:rPr>
          <w:rFonts w:hint="eastAsia"/>
        </w:rPr>
        <w:t>家大门口</w:t>
      </w:r>
    </w:p>
    <w:p w14:paraId="3090C833" w14:textId="77777777" w:rsidR="009D3038" w:rsidRDefault="009D3038"/>
    <w:p w14:paraId="5F5CC3BA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（失笑）：配不上？你要笑死我啊，一家子不是捡垃圾的就是收破烂的，你当个穷建筑工人还把自己当</w:t>
      </w:r>
      <w:proofErr w:type="spellStart"/>
      <w:r>
        <w:rPr>
          <w:rFonts w:hint="eastAsia"/>
        </w:rPr>
        <w:t>Mr.Hall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了不成？</w:t>
      </w:r>
    </w:p>
    <w:p w14:paraId="5F4FA3CE" w14:textId="77777777" w:rsidR="009D3038" w:rsidRDefault="009D3038"/>
    <w:p w14:paraId="19EA2388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（冷声）：希望今晚，你不会后悔现在做的决定！</w:t>
      </w:r>
    </w:p>
    <w:p w14:paraId="342393AB" w14:textId="77777777" w:rsidR="009D3038" w:rsidRDefault="009D3038"/>
    <w:p w14:paraId="4ED4BD9C" w14:textId="77777777" w:rsidR="009D3038" w:rsidRDefault="00000000">
      <w:bookmarkStart w:id="23" w:name="OLE_LINK24"/>
      <w:r>
        <w:rPr>
          <w:rFonts w:hint="eastAsia"/>
        </w:rPr>
        <w:t>△</w:t>
      </w:r>
      <w:bookmarkEnd w:id="23"/>
      <w:r>
        <w:rPr>
          <w:rFonts w:hint="eastAsia"/>
        </w:rPr>
        <w:t>Evelyn</w:t>
      </w:r>
      <w:r>
        <w:rPr>
          <w:rFonts w:hint="eastAsia"/>
        </w:rPr>
        <w:t>走到</w:t>
      </w:r>
      <w:r>
        <w:rPr>
          <w:rFonts w:hint="eastAsia"/>
        </w:rPr>
        <w:t>Adam</w:t>
      </w:r>
      <w:r>
        <w:rPr>
          <w:rFonts w:hint="eastAsia"/>
        </w:rPr>
        <w:t>面前，双手抱胸，一脸鄙夷。</w:t>
      </w:r>
    </w:p>
    <w:p w14:paraId="5EA3BF84" w14:textId="77777777" w:rsidR="009D3038" w:rsidRDefault="009D3038"/>
    <w:p w14:paraId="16FD4532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：放心好了！你这辈子都没有让我后悔的资格。</w:t>
      </w:r>
    </w:p>
    <w:p w14:paraId="3E71626E" w14:textId="77777777" w:rsidR="009D3038" w:rsidRDefault="009D3038"/>
    <w:p w14:paraId="4D28B914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（不耐烦）：行了，</w:t>
      </w:r>
      <w:r>
        <w:rPr>
          <w:rFonts w:hint="eastAsia"/>
        </w:rPr>
        <w:t>Evelyn</w:t>
      </w:r>
      <w:r>
        <w:rPr>
          <w:rFonts w:hint="eastAsia"/>
        </w:rPr>
        <w:t>，他们再敢来骚扰你，我让人打断他们全家的狗腿！</w:t>
      </w:r>
    </w:p>
    <w:p w14:paraId="5EDCA3BE" w14:textId="77777777" w:rsidR="009D3038" w:rsidRDefault="009D3038"/>
    <w:p w14:paraId="0C587E8C" w14:textId="77777777" w:rsidR="009D3038" w:rsidRDefault="00000000">
      <w:bookmarkStart w:id="24" w:name="OLE_LINK25"/>
      <w:r>
        <w:rPr>
          <w:rFonts w:hint="eastAsia"/>
        </w:rPr>
        <w:t>△</w:t>
      </w:r>
      <w:bookmarkEnd w:id="24"/>
      <w:r>
        <w:rPr>
          <w:rFonts w:hint="eastAsia"/>
        </w:rPr>
        <w:t>Michael</w:t>
      </w:r>
      <w:r>
        <w:rPr>
          <w:rFonts w:hint="eastAsia"/>
        </w:rPr>
        <w:t>朝</w:t>
      </w:r>
      <w:r>
        <w:rPr>
          <w:rFonts w:hint="eastAsia"/>
        </w:rPr>
        <w:t>Evelyn</w:t>
      </w:r>
      <w:r>
        <w:rPr>
          <w:rFonts w:hint="eastAsia"/>
        </w:rPr>
        <w:t>伸手。</w:t>
      </w:r>
    </w:p>
    <w:p w14:paraId="16C8EAB5" w14:textId="77777777" w:rsidR="009D3038" w:rsidRDefault="009D3038"/>
    <w:p w14:paraId="381E2E7B" w14:textId="77777777" w:rsidR="009D3038" w:rsidRDefault="00000000">
      <w:r>
        <w:rPr>
          <w:rFonts w:hint="eastAsia"/>
        </w:rPr>
        <w:lastRenderedPageBreak/>
        <w:t>Michael</w:t>
      </w:r>
      <w:r>
        <w:rPr>
          <w:rFonts w:hint="eastAsia"/>
        </w:rPr>
        <w:t>：我们走！晚宴很快就开始了！到时候我们还能见到</w:t>
      </w:r>
      <w:r>
        <w:rPr>
          <w:rFonts w:hint="eastAsia"/>
        </w:rPr>
        <w:t>Mr. Hall</w:t>
      </w:r>
      <w:r>
        <w:rPr>
          <w:rFonts w:hint="eastAsia"/>
        </w:rPr>
        <w:t>呢！</w:t>
      </w:r>
    </w:p>
    <w:p w14:paraId="43A64F62" w14:textId="77777777" w:rsidR="009D3038" w:rsidRDefault="009D3038"/>
    <w:p w14:paraId="1674F70A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Evelyn</w:t>
      </w:r>
      <w:r>
        <w:rPr>
          <w:rFonts w:hint="eastAsia"/>
        </w:rPr>
        <w:t>挽着</w:t>
      </w:r>
      <w:r>
        <w:rPr>
          <w:rFonts w:hint="eastAsia"/>
        </w:rPr>
        <w:t>Michael</w:t>
      </w:r>
      <w:r>
        <w:rPr>
          <w:rFonts w:hint="eastAsia"/>
        </w:rPr>
        <w:t>嚣张离开，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对视一眼，都觉得有点难堪。</w:t>
      </w:r>
    </w:p>
    <w:p w14:paraId="039D655F" w14:textId="77777777" w:rsidR="009D3038" w:rsidRDefault="009D3038"/>
    <w:p w14:paraId="7BF53B86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：</w:t>
      </w:r>
      <w:r>
        <w:rPr>
          <w:rFonts w:hint="eastAsia"/>
        </w:rPr>
        <w:t>Baker</w:t>
      </w:r>
      <w:r>
        <w:rPr>
          <w:rFonts w:hint="eastAsia"/>
        </w:rPr>
        <w:t>家现在有钱了，早就跟我们不是一个阶层的了。</w:t>
      </w:r>
    </w:p>
    <w:p w14:paraId="3EA8B16E" w14:textId="77777777" w:rsidR="009D3038" w:rsidRDefault="009D3038"/>
    <w:p w14:paraId="0C7B23D3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（尴尬）：</w:t>
      </w:r>
      <w:r>
        <w:rPr>
          <w:rFonts w:hint="eastAsia"/>
        </w:rPr>
        <w:t>Adam</w:t>
      </w:r>
      <w:r>
        <w:rPr>
          <w:rFonts w:hint="eastAsia"/>
        </w:rPr>
        <w:t>，你别难过！妈妈相信，你一定能找到更好的老婆的。</w:t>
      </w:r>
    </w:p>
    <w:p w14:paraId="7CFFF5A3" w14:textId="77777777" w:rsidR="009D3038" w:rsidRDefault="009D3038"/>
    <w:p w14:paraId="6AADE73A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：妈，你说得对……（微笑）对了，我预定了</w:t>
      </w:r>
      <w:r>
        <w:rPr>
          <w:rFonts w:hint="eastAsia"/>
        </w:rPr>
        <w:t>Camden</w:t>
      </w:r>
      <w:r>
        <w:rPr>
          <w:rFonts w:hint="eastAsia"/>
        </w:rPr>
        <w:t>最好的饭店</w:t>
      </w:r>
      <w:r>
        <w:rPr>
          <w:rFonts w:hint="eastAsia"/>
        </w:rPr>
        <w:t>The Regal Feast</w:t>
      </w:r>
      <w:r>
        <w:rPr>
          <w:rFonts w:hint="eastAsia"/>
        </w:rPr>
        <w:t>，你们可以把亲戚都邀请过来，一起庆祝下！</w:t>
      </w:r>
    </w:p>
    <w:p w14:paraId="231CBC44" w14:textId="77777777" w:rsidR="009D3038" w:rsidRDefault="009D3038"/>
    <w:p w14:paraId="577B4DB3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愣了一下，发出叹息。</w:t>
      </w:r>
    </w:p>
    <w:p w14:paraId="0802AEFB" w14:textId="77777777" w:rsidR="009D3038" w:rsidRDefault="009D3038"/>
    <w:p w14:paraId="107555B6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：我知道那家叫</w:t>
      </w:r>
      <w:r>
        <w:rPr>
          <w:rFonts w:hint="eastAsia"/>
        </w:rPr>
        <w:t>The Regal Feast</w:t>
      </w:r>
      <w:r>
        <w:rPr>
          <w:rFonts w:hint="eastAsia"/>
        </w:rPr>
        <w:t>的饭店，那里太贵了！儿子，你这些年肯定吃了很多苦，何必在我们身上浪费钱……你留着自己用吧。</w:t>
      </w:r>
    </w:p>
    <w:p w14:paraId="2F5CD621" w14:textId="77777777" w:rsidR="009D3038" w:rsidRDefault="009D3038"/>
    <w:p w14:paraId="1A32DB0A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（微笑）：妈，你们放心吧！我这些年在外面挣了钱，一顿饭没关系的！</w:t>
      </w:r>
    </w:p>
    <w:p w14:paraId="7A4794ED" w14:textId="77777777" w:rsidR="009D3038" w:rsidRDefault="009D3038"/>
    <w:p w14:paraId="67333A71" w14:textId="77777777" w:rsidR="009D3038" w:rsidRDefault="00000000">
      <w:bookmarkStart w:id="25" w:name="OLE_LINK26"/>
      <w:r>
        <w:rPr>
          <w:rFonts w:hint="eastAsia"/>
        </w:rPr>
        <w:t>△</w:t>
      </w:r>
      <w:bookmarkEnd w:id="25"/>
      <w:r>
        <w:rPr>
          <w:rFonts w:hint="eastAsia"/>
        </w:rPr>
        <w:t>Tom</w:t>
      </w:r>
      <w:r>
        <w:rPr>
          <w:rFonts w:hint="eastAsia"/>
        </w:rPr>
        <w:t>搂着</w:t>
      </w:r>
      <w:r>
        <w:rPr>
          <w:rFonts w:hint="eastAsia"/>
        </w:rPr>
        <w:t>Helen</w:t>
      </w:r>
      <w:r>
        <w:rPr>
          <w:rFonts w:hint="eastAsia"/>
        </w:rPr>
        <w:t>安慰地笑。</w:t>
      </w:r>
    </w:p>
    <w:p w14:paraId="7C543CB9" w14:textId="77777777" w:rsidR="009D3038" w:rsidRDefault="009D3038"/>
    <w:p w14:paraId="4B74F186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：</w:t>
      </w:r>
      <w:r>
        <w:rPr>
          <w:rFonts w:hint="eastAsia"/>
        </w:rPr>
        <w:t>Adam</w:t>
      </w:r>
      <w:r>
        <w:rPr>
          <w:rFonts w:hint="eastAsia"/>
        </w:rPr>
        <w:t>请我们吃饭，是他对我们的爱，我们应该开心才是……</w:t>
      </w:r>
    </w:p>
    <w:p w14:paraId="5ADC7FD6" w14:textId="77777777" w:rsidR="009D3038" w:rsidRDefault="009D3038"/>
    <w:p w14:paraId="6469584D" w14:textId="77777777" w:rsidR="009D3038" w:rsidRDefault="00000000">
      <w:bookmarkStart w:id="26" w:name="OLE_LINK27"/>
      <w:r>
        <w:rPr>
          <w:rFonts w:hint="eastAsia"/>
        </w:rPr>
        <w:t>△</w:t>
      </w:r>
      <w:bookmarkEnd w:id="26"/>
      <w:r>
        <w:rPr>
          <w:rFonts w:hint="eastAsia"/>
        </w:rPr>
        <w:t>就在这时，</w:t>
      </w:r>
      <w:r>
        <w:rPr>
          <w:rFonts w:hint="eastAsia"/>
        </w:rPr>
        <w:t>Adam</w:t>
      </w:r>
      <w:r>
        <w:rPr>
          <w:rFonts w:hint="eastAsia"/>
        </w:rPr>
        <w:t>的手机响了，他笑了笑。</w:t>
      </w:r>
    </w:p>
    <w:p w14:paraId="623C4975" w14:textId="77777777" w:rsidR="009D3038" w:rsidRDefault="009D3038"/>
    <w:p w14:paraId="71D4396B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：我接个电话。</w:t>
      </w:r>
    </w:p>
    <w:p w14:paraId="4B49E24F" w14:textId="77777777" w:rsidR="009D3038" w:rsidRDefault="009D3038"/>
    <w:p w14:paraId="4AB60895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离开去接电话，</w:t>
      </w:r>
      <w:r>
        <w:rPr>
          <w:rFonts w:hint="eastAsia"/>
        </w:rPr>
        <w:t>Tom</w:t>
      </w:r>
      <w:r>
        <w:rPr>
          <w:rFonts w:hint="eastAsia"/>
        </w:rPr>
        <w:t>摸出一叠几百块的美金，压低声音。</w:t>
      </w:r>
    </w:p>
    <w:p w14:paraId="3C559704" w14:textId="77777777" w:rsidR="009D3038" w:rsidRDefault="009D3038"/>
    <w:p w14:paraId="468265B3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：你那还有钱吗？一会儿，我们来买单！</w:t>
      </w:r>
    </w:p>
    <w:p w14:paraId="492D50B0" w14:textId="77777777" w:rsidR="009D3038" w:rsidRDefault="009D3038"/>
    <w:p w14:paraId="3FDE246D" w14:textId="77777777" w:rsidR="009D3038" w:rsidRDefault="00000000">
      <w:bookmarkStart w:id="27" w:name="OLE_LINK28"/>
      <w:r>
        <w:rPr>
          <w:rFonts w:hint="eastAsia"/>
        </w:rPr>
        <w:t>△</w:t>
      </w:r>
      <w:bookmarkEnd w:id="27"/>
      <w:r>
        <w:rPr>
          <w:rFonts w:hint="eastAsia"/>
        </w:rPr>
        <w:t>Helen</w:t>
      </w:r>
      <w:r>
        <w:rPr>
          <w:rFonts w:hint="eastAsia"/>
        </w:rPr>
        <w:t>点点头，掏出一张银行卡。</w:t>
      </w:r>
    </w:p>
    <w:p w14:paraId="630BAA36" w14:textId="77777777" w:rsidR="009D3038" w:rsidRDefault="009D3038"/>
    <w:p w14:paraId="2BD98D8B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：没事，我们可以用最后的一点积蓄，总不能让孩子一回来就受委屈！</w:t>
      </w:r>
    </w:p>
    <w:p w14:paraId="1DCFC56D" w14:textId="77777777" w:rsidR="009D3038" w:rsidRDefault="009D3038"/>
    <w:p w14:paraId="57143374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（点头）：没错，我打个电话给我弟弟</w:t>
      </w:r>
      <w:r>
        <w:rPr>
          <w:rFonts w:hint="eastAsia"/>
        </w:rPr>
        <w:t>Thomas</w:t>
      </w:r>
      <w:r>
        <w:rPr>
          <w:rFonts w:hint="eastAsia"/>
        </w:rPr>
        <w:t>，邀请他们一起来吃个饭，把</w:t>
      </w:r>
      <w:r>
        <w:rPr>
          <w:rFonts w:hint="eastAsia"/>
        </w:rPr>
        <w:t>Adam</w:t>
      </w:r>
      <w:r>
        <w:rPr>
          <w:rFonts w:hint="eastAsia"/>
        </w:rPr>
        <w:t>介绍给他们。</w:t>
      </w:r>
    </w:p>
    <w:p w14:paraId="4E05A55F" w14:textId="77777777" w:rsidR="009D3038" w:rsidRDefault="009D3038"/>
    <w:p w14:paraId="09C556EB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14:paraId="6436158D" w14:textId="77777777" w:rsidR="009D3038" w:rsidRDefault="009D3038"/>
    <w:p w14:paraId="281928AD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The Regal Feast</w:t>
      </w:r>
      <w:r>
        <w:rPr>
          <w:rFonts w:hint="eastAsia"/>
        </w:rPr>
        <w:t>大门口</w:t>
      </w:r>
    </w:p>
    <w:p w14:paraId="738B845F" w14:textId="77777777" w:rsidR="009D3038" w:rsidRDefault="009D3038"/>
    <w:p w14:paraId="14D4FFE8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Tom</w:t>
      </w:r>
      <w:r>
        <w:rPr>
          <w:rFonts w:hint="eastAsia"/>
        </w:rPr>
        <w:t>、</w:t>
      </w:r>
      <w:r>
        <w:rPr>
          <w:rFonts w:hint="eastAsia"/>
        </w:rPr>
        <w:t>Helen</w:t>
      </w:r>
      <w:r>
        <w:rPr>
          <w:rFonts w:hint="eastAsia"/>
        </w:rPr>
        <w:t>从公交车上下来，</w:t>
      </w:r>
      <w:r>
        <w:rPr>
          <w:rFonts w:hint="eastAsia"/>
        </w:rPr>
        <w:t>Tom</w:t>
      </w:r>
      <w:r>
        <w:rPr>
          <w:rFonts w:hint="eastAsia"/>
        </w:rPr>
        <w:t>还差点一脚踏空，一个踉跄，头撞在</w:t>
      </w:r>
      <w:r>
        <w:rPr>
          <w:rFonts w:hint="eastAsia"/>
        </w:rPr>
        <w:t>Helen</w:t>
      </w:r>
      <w:r>
        <w:rPr>
          <w:rFonts w:hint="eastAsia"/>
        </w:rPr>
        <w:t>的胸口，</w:t>
      </w:r>
      <w:r>
        <w:rPr>
          <w:rFonts w:hint="eastAsia"/>
        </w:rPr>
        <w:t>Helen</w:t>
      </w:r>
      <w:r>
        <w:rPr>
          <w:rFonts w:hint="eastAsia"/>
        </w:rPr>
        <w:t>马上扶住他。</w:t>
      </w:r>
    </w:p>
    <w:p w14:paraId="6FA90BC6" w14:textId="77777777" w:rsidR="009D3038" w:rsidRDefault="009D3038"/>
    <w:p w14:paraId="755B22C1" w14:textId="77777777" w:rsidR="009D3038" w:rsidRDefault="00000000">
      <w:r>
        <w:rPr>
          <w:rFonts w:hint="eastAsia"/>
        </w:rPr>
        <w:lastRenderedPageBreak/>
        <w:t>△这个时候，</w:t>
      </w:r>
      <w:r>
        <w:rPr>
          <w:rFonts w:hint="eastAsia"/>
        </w:rPr>
        <w:t>Thomas</w:t>
      </w:r>
      <w:r>
        <w:rPr>
          <w:rFonts w:hint="eastAsia"/>
        </w:rPr>
        <w:t>（</w:t>
      </w:r>
      <w:r>
        <w:rPr>
          <w:rFonts w:hint="eastAsia"/>
        </w:rPr>
        <w:t>45</w:t>
      </w:r>
      <w:r>
        <w:rPr>
          <w:rFonts w:hint="eastAsia"/>
        </w:rPr>
        <w:t>岁，</w:t>
      </w:r>
      <w:r>
        <w:rPr>
          <w:rFonts w:hint="eastAsia"/>
        </w:rPr>
        <w:t>Tom</w:t>
      </w:r>
      <w:r>
        <w:rPr>
          <w:rFonts w:hint="eastAsia"/>
        </w:rPr>
        <w:t>的弟弟）、</w:t>
      </w:r>
      <w:r>
        <w:rPr>
          <w:rFonts w:hint="eastAsia"/>
        </w:rPr>
        <w:t>Charles</w:t>
      </w:r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岁，</w:t>
      </w:r>
      <w:r>
        <w:rPr>
          <w:rFonts w:hint="eastAsia"/>
        </w:rPr>
        <w:t>Thomas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）从一辆保时捷轿车上下来，</w:t>
      </w:r>
      <w:r>
        <w:rPr>
          <w:rFonts w:hint="eastAsia"/>
        </w:rPr>
        <w:t>Charles</w:t>
      </w:r>
      <w:r>
        <w:rPr>
          <w:rFonts w:hint="eastAsia"/>
        </w:rPr>
        <w:t>整理领带，看见了从公交车上下来的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，</w:t>
      </w:r>
      <w:r>
        <w:rPr>
          <w:rFonts w:hint="eastAsia"/>
        </w:rPr>
        <w:t>Thomas</w:t>
      </w:r>
      <w:r>
        <w:rPr>
          <w:rFonts w:hint="eastAsia"/>
        </w:rPr>
        <w:t>等人都是一脸嫌弃。</w:t>
      </w:r>
    </w:p>
    <w:p w14:paraId="49A6F28C" w14:textId="77777777" w:rsidR="009D3038" w:rsidRDefault="009D3038"/>
    <w:p w14:paraId="3B88845A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：二叔二婶，坐公交车来</w:t>
      </w:r>
      <w:r>
        <w:rPr>
          <w:rFonts w:hint="eastAsia"/>
        </w:rPr>
        <w:t>The Regal Feast</w:t>
      </w:r>
      <w:r>
        <w:rPr>
          <w:rFonts w:hint="eastAsia"/>
        </w:rPr>
        <w:t>，你们丢不丢人啊？</w:t>
      </w:r>
    </w:p>
    <w:p w14:paraId="6BF7F4FD" w14:textId="77777777" w:rsidR="009D3038" w:rsidRDefault="009D3038"/>
    <w:p w14:paraId="12702770" w14:textId="77777777" w:rsidR="009D3038" w:rsidRDefault="00000000">
      <w:r>
        <w:rPr>
          <w:rFonts w:hint="eastAsia"/>
        </w:rPr>
        <w:t>Thomas</w:t>
      </w:r>
      <w:r>
        <w:rPr>
          <w:rFonts w:hint="eastAsia"/>
        </w:rPr>
        <w:t>（嘲笑）：二哥，穷的连出租车都坐不起，还请我们到</w:t>
      </w:r>
      <w:r>
        <w:rPr>
          <w:rFonts w:hint="eastAsia"/>
        </w:rPr>
        <w:t>The Regal Feast</w:t>
      </w:r>
      <w:r>
        <w:rPr>
          <w:rFonts w:hint="eastAsia"/>
        </w:rPr>
        <w:t>吃饭？该不会让我们来买单吧？</w:t>
      </w:r>
    </w:p>
    <w:p w14:paraId="46A031BE" w14:textId="77777777" w:rsidR="009D3038" w:rsidRDefault="009D3038"/>
    <w:p w14:paraId="3BE29431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（尴尬）：你们误会了，我儿子</w:t>
      </w:r>
      <w:r>
        <w:rPr>
          <w:rFonts w:hint="eastAsia"/>
        </w:rPr>
        <w:t>Adam</w:t>
      </w:r>
      <w:r>
        <w:rPr>
          <w:rFonts w:hint="eastAsia"/>
        </w:rPr>
        <w:t>说他请客，他在大城市挣钱了，他有钱……</w:t>
      </w:r>
    </w:p>
    <w:p w14:paraId="3EA64186" w14:textId="77777777" w:rsidR="009D3038" w:rsidRDefault="009D3038"/>
    <w:p w14:paraId="194FC3D9" w14:textId="77777777" w:rsidR="009D3038" w:rsidRDefault="00000000">
      <w:r>
        <w:rPr>
          <w:rFonts w:hint="eastAsia"/>
        </w:rPr>
        <w:t>Thomas</w:t>
      </w:r>
      <w:r>
        <w:rPr>
          <w:rFonts w:hint="eastAsia"/>
        </w:rPr>
        <w:t>（打断）：我都听说了，他就是个打零工的建筑工人！有钱，能跟我儿子比吗？看看这是什么车，保时捷！</w:t>
      </w:r>
    </w:p>
    <w:p w14:paraId="60EB8DC7" w14:textId="77777777" w:rsidR="009D3038" w:rsidRDefault="009D3038"/>
    <w:p w14:paraId="3EF9C006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（略带羡慕）：看起来很厉害！大老板才会开的那种吧？</w:t>
      </w:r>
    </w:p>
    <w:p w14:paraId="6A9AFE7B" w14:textId="77777777" w:rsidR="009D3038" w:rsidRDefault="009D3038"/>
    <w:p w14:paraId="68B5367E" w14:textId="77777777" w:rsidR="009D3038" w:rsidRDefault="00000000">
      <w:r>
        <w:rPr>
          <w:rFonts w:hint="eastAsia"/>
        </w:rPr>
        <w:t>Thomas</w:t>
      </w:r>
      <w:r>
        <w:rPr>
          <w:rFonts w:hint="eastAsia"/>
        </w:rPr>
        <w:t>（得意）：只在电视里看过吧？（看向</w:t>
      </w:r>
      <w:r>
        <w:rPr>
          <w:rFonts w:hint="eastAsia"/>
        </w:rPr>
        <w:t>Charles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Charles</w:t>
      </w:r>
      <w:proofErr w:type="spellEnd"/>
      <w:r>
        <w:rPr>
          <w:rFonts w:hint="eastAsia"/>
        </w:rPr>
        <w:t>，给二叔二婶见识一下五十多万美金的车！</w:t>
      </w:r>
    </w:p>
    <w:p w14:paraId="382B964C" w14:textId="77777777" w:rsidR="009D3038" w:rsidRDefault="009D3038"/>
    <w:p w14:paraId="7B62E9D1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Charles</w:t>
      </w:r>
      <w:r>
        <w:rPr>
          <w:rFonts w:hint="eastAsia"/>
        </w:rPr>
        <w:t>拿出车钥匙炫耀，然后按了一下，保时捷车车灯亮起，后视镜缓缓展开。</w:t>
      </w:r>
    </w:p>
    <w:p w14:paraId="54BF9DC1" w14:textId="77777777" w:rsidR="009D3038" w:rsidRDefault="009D3038"/>
    <w:p w14:paraId="104FE06C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（炫耀）：这是最新款的保时捷，也不贵，就五十多万美金吧。</w:t>
      </w:r>
    </w:p>
    <w:p w14:paraId="655216EF" w14:textId="77777777" w:rsidR="009D3038" w:rsidRDefault="009D3038"/>
    <w:p w14:paraId="2C5107AA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震撼的捂嘴惊讶。</w:t>
      </w:r>
    </w:p>
    <w:p w14:paraId="66217E5C" w14:textId="77777777" w:rsidR="009D3038" w:rsidRDefault="009D3038"/>
    <w:p w14:paraId="114F8940" w14:textId="77777777" w:rsidR="009D3038" w:rsidRDefault="009D3038"/>
    <w:p w14:paraId="5E8490C5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14:paraId="4A7D211B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The Regal Feast</w:t>
      </w:r>
      <w:r>
        <w:rPr>
          <w:rFonts w:hint="eastAsia"/>
        </w:rPr>
        <w:t>大门口</w:t>
      </w:r>
    </w:p>
    <w:p w14:paraId="762F9642" w14:textId="77777777" w:rsidR="009D3038" w:rsidRDefault="009D3038"/>
    <w:p w14:paraId="706E8947" w14:textId="77777777" w:rsidR="009D3038" w:rsidRDefault="00000000">
      <w:r>
        <w:rPr>
          <w:rFonts w:hint="eastAsia"/>
        </w:rPr>
        <w:t>Thomas</w:t>
      </w:r>
      <w:r>
        <w:rPr>
          <w:rFonts w:hint="eastAsia"/>
        </w:rPr>
        <w:t>（嘲笑）：别乱说话，人家一辈子都没见过这么多钱，吓到他们多不好？</w:t>
      </w:r>
    </w:p>
    <w:p w14:paraId="60346AB4" w14:textId="77777777" w:rsidR="009D3038" w:rsidRDefault="009D3038"/>
    <w:p w14:paraId="0DA6B25F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（故意装作恍然大悟）：原来是这样。（上前拉开车门）二叔二婶，要坐上去试试吗？</w:t>
      </w:r>
    </w:p>
    <w:p w14:paraId="17EBA99E" w14:textId="77777777" w:rsidR="009D3038" w:rsidRDefault="009D3038"/>
    <w:p w14:paraId="2AF75635" w14:textId="77777777" w:rsidR="009D3038" w:rsidRDefault="00000000">
      <w:r>
        <w:rPr>
          <w:rFonts w:hint="eastAsia"/>
        </w:rPr>
        <w:t>Thomas</w:t>
      </w:r>
      <w:r>
        <w:rPr>
          <w:rFonts w:hint="eastAsia"/>
        </w:rPr>
        <w:t>：</w:t>
      </w:r>
      <w:r>
        <w:rPr>
          <w:rFonts w:hint="eastAsia"/>
        </w:rPr>
        <w:t>Charles</w:t>
      </w:r>
      <w:r>
        <w:rPr>
          <w:rFonts w:hint="eastAsia"/>
        </w:rPr>
        <w:t>，别开玩笑了，等下把车子弄脏了，又得洗。</w:t>
      </w:r>
    </w:p>
    <w:p w14:paraId="6860734D" w14:textId="77777777" w:rsidR="009D3038" w:rsidRDefault="009D3038"/>
    <w:p w14:paraId="1E8CB8B1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（尴尬）：不用了，不用了，这车我们也坐不习惯。</w:t>
      </w:r>
    </w:p>
    <w:p w14:paraId="48DBDC00" w14:textId="77777777" w:rsidR="009D3038" w:rsidRDefault="009D3038"/>
    <w:p w14:paraId="0785E732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（点头）：对对，万一坐坏了，我们也赔不起啊！</w:t>
      </w:r>
    </w:p>
    <w:p w14:paraId="7B7DDD97" w14:textId="77777777" w:rsidR="009D3038" w:rsidRDefault="009D3038"/>
    <w:p w14:paraId="162654A4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Charles</w:t>
      </w:r>
      <w:r>
        <w:rPr>
          <w:rFonts w:hint="eastAsia"/>
        </w:rPr>
        <w:t>和</w:t>
      </w:r>
      <w:r>
        <w:rPr>
          <w:rFonts w:hint="eastAsia"/>
        </w:rPr>
        <w:t>Thomas</w:t>
      </w:r>
      <w:r>
        <w:rPr>
          <w:rFonts w:hint="eastAsia"/>
        </w:rPr>
        <w:t>对视一眼，嗤笑出声。</w:t>
      </w:r>
    </w:p>
    <w:p w14:paraId="18533670" w14:textId="77777777" w:rsidR="009D3038" w:rsidRDefault="009D3038"/>
    <w:p w14:paraId="066AF3F8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：嗨，一辆保时捷就把你们吓成这样了？那你们要是看到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的座驾，限量版的劳斯莱斯，岂不是直接吓的腿软！</w:t>
      </w:r>
    </w:p>
    <w:p w14:paraId="12163ABD" w14:textId="77777777" w:rsidR="009D3038" w:rsidRDefault="009D3038"/>
    <w:p w14:paraId="6AF98A1E" w14:textId="77777777" w:rsidR="009D3038" w:rsidRDefault="00000000">
      <w:r>
        <w:rPr>
          <w:rFonts w:hint="eastAsia"/>
        </w:rPr>
        <w:t>Thomas</w:t>
      </w:r>
      <w:r>
        <w:rPr>
          <w:rFonts w:hint="eastAsia"/>
        </w:rPr>
        <w:t>：他们哪懂啊，他们家这辈子，都没坐保时捷的命！</w:t>
      </w:r>
    </w:p>
    <w:p w14:paraId="4A77AE53" w14:textId="77777777" w:rsidR="009D3038" w:rsidRDefault="009D3038"/>
    <w:p w14:paraId="26EC5421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</w:t>
      </w:r>
      <w:r>
        <w:rPr>
          <w:rFonts w:hint="eastAsia"/>
        </w:rPr>
        <w:t>OS</w:t>
      </w:r>
      <w:r>
        <w:rPr>
          <w:rFonts w:hint="eastAsia"/>
        </w:rPr>
        <w:t>）：他们确实没有坐保时捷的命，因为以后，他们只需要坐劳斯莱斯！</w:t>
      </w:r>
    </w:p>
    <w:p w14:paraId="1F31418A" w14:textId="77777777" w:rsidR="009D3038" w:rsidRDefault="009D3038"/>
    <w:p w14:paraId="217FC2AE" w14:textId="77777777" w:rsidR="009D3038" w:rsidRDefault="00000000">
      <w:r>
        <w:rPr>
          <w:rFonts w:hint="eastAsia"/>
        </w:rPr>
        <w:t>△伴随着话音，一辆劳斯莱斯停在了众人面前，车后座打开，</w:t>
      </w:r>
      <w:r>
        <w:rPr>
          <w:rFonts w:hint="eastAsia"/>
        </w:rPr>
        <w:t>Adam</w:t>
      </w:r>
      <w:r>
        <w:rPr>
          <w:rFonts w:hint="eastAsia"/>
        </w:rPr>
        <w:t>推门而下。</w:t>
      </w:r>
    </w:p>
    <w:p w14:paraId="37995B9E" w14:textId="77777777" w:rsidR="009D3038" w:rsidRDefault="009D3038"/>
    <w:p w14:paraId="3B1107FD" w14:textId="77777777" w:rsidR="009D3038" w:rsidRDefault="00000000">
      <w:bookmarkStart w:id="28" w:name="OLE_LINK29"/>
      <w:r>
        <w:rPr>
          <w:rFonts w:hint="eastAsia"/>
        </w:rPr>
        <w:t>△</w:t>
      </w:r>
      <w:bookmarkEnd w:id="28"/>
      <w:r>
        <w:rPr>
          <w:rFonts w:hint="eastAsia"/>
        </w:rPr>
        <w:t>Thomas</w:t>
      </w:r>
      <w:r>
        <w:rPr>
          <w:rFonts w:hint="eastAsia"/>
        </w:rPr>
        <w:t>一家全部都一脸震撼，</w:t>
      </w:r>
      <w:r>
        <w:rPr>
          <w:rFonts w:hint="eastAsia"/>
        </w:rPr>
        <w:t>Adam</w:t>
      </w:r>
      <w:r>
        <w:rPr>
          <w:rFonts w:hint="eastAsia"/>
        </w:rPr>
        <w:t>缓缓从劳斯莱斯后排走下来。</w:t>
      </w:r>
    </w:p>
    <w:p w14:paraId="08431A34" w14:textId="77777777" w:rsidR="009D3038" w:rsidRDefault="009D3038"/>
    <w:p w14:paraId="7BD8B829" w14:textId="77777777" w:rsidR="009D3038" w:rsidRDefault="00000000">
      <w:r>
        <w:rPr>
          <w:rFonts w:hint="eastAsia"/>
        </w:rPr>
        <w:t>Thomas</w:t>
      </w:r>
      <w:r>
        <w:rPr>
          <w:rFonts w:hint="eastAsia"/>
        </w:rPr>
        <w:t>：这是最新款的劳斯莱斯？这种限量款的车型，怎么可能出现在</w:t>
      </w:r>
      <w:r>
        <w:rPr>
          <w:rFonts w:hint="eastAsia"/>
        </w:rPr>
        <w:t>Camden</w:t>
      </w:r>
      <w:r>
        <w:rPr>
          <w:rFonts w:hint="eastAsia"/>
        </w:rPr>
        <w:t>这种小地方？</w:t>
      </w:r>
    </w:p>
    <w:p w14:paraId="483145A7" w14:textId="77777777" w:rsidR="009D3038" w:rsidRDefault="009D3038"/>
    <w:p w14:paraId="7825B0E4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：我不会是在做梦吧？怎么能是劳斯莱斯？</w:t>
      </w:r>
    </w:p>
    <w:p w14:paraId="09418809" w14:textId="77777777" w:rsidR="009D3038" w:rsidRDefault="009D3038"/>
    <w:p w14:paraId="11DA7DEA" w14:textId="77777777" w:rsidR="009D3038" w:rsidRDefault="00000000">
      <w:r>
        <w:rPr>
          <w:rFonts w:hint="eastAsia"/>
        </w:rPr>
        <w:t>Thomas</w:t>
      </w:r>
      <w:r>
        <w:rPr>
          <w:rFonts w:hint="eastAsia"/>
        </w:rPr>
        <w:t>（激动）：这车子可不是有钱就能买的！车主的身份，恐怕非同凡响啊！</w:t>
      </w:r>
    </w:p>
    <w:p w14:paraId="58A6B607" w14:textId="77777777" w:rsidR="009D3038" w:rsidRDefault="009D3038"/>
    <w:p w14:paraId="1D429552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Charles</w:t>
      </w:r>
      <w:r>
        <w:rPr>
          <w:rFonts w:hint="eastAsia"/>
        </w:rPr>
        <w:t>看到</w:t>
      </w:r>
      <w:r>
        <w:rPr>
          <w:rFonts w:hint="eastAsia"/>
        </w:rPr>
        <w:t>Adam</w:t>
      </w:r>
      <w:r>
        <w:rPr>
          <w:rFonts w:hint="eastAsia"/>
        </w:rPr>
        <w:t>朝他们走来，一脸震惊。</w:t>
      </w:r>
    </w:p>
    <w:p w14:paraId="5C744E18" w14:textId="77777777" w:rsidR="009D3038" w:rsidRDefault="009D3038"/>
    <w:p w14:paraId="02E39613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：这这这……您、您是？</w:t>
      </w:r>
    </w:p>
    <w:p w14:paraId="546D92E3" w14:textId="77777777" w:rsidR="009D3038" w:rsidRDefault="009D3038"/>
    <w:p w14:paraId="49D09FB7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一脸震惊，随后高兴地走向</w:t>
      </w:r>
      <w:r>
        <w:rPr>
          <w:rFonts w:hint="eastAsia"/>
        </w:rPr>
        <w:t>Adam</w:t>
      </w:r>
      <w:r>
        <w:rPr>
          <w:rFonts w:hint="eastAsia"/>
        </w:rPr>
        <w:t>。</w:t>
      </w:r>
    </w:p>
    <w:p w14:paraId="133F2D38" w14:textId="77777777" w:rsidR="009D3038" w:rsidRDefault="009D3038"/>
    <w:p w14:paraId="49D1CBBB" w14:textId="77777777" w:rsidR="009D3038" w:rsidRDefault="009D3038"/>
    <w:p w14:paraId="20C0384F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14:paraId="02FA1F21" w14:textId="77777777" w:rsidR="009D3038" w:rsidRDefault="009D3038"/>
    <w:p w14:paraId="678F567A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The Regal Feast</w:t>
      </w:r>
      <w:r>
        <w:rPr>
          <w:rFonts w:hint="eastAsia"/>
        </w:rPr>
        <w:t>门口</w:t>
      </w:r>
    </w:p>
    <w:p w14:paraId="06F01EFA" w14:textId="77777777" w:rsidR="009D3038" w:rsidRDefault="009D3038"/>
    <w:p w14:paraId="04829542" w14:textId="77777777" w:rsidR="009D3038" w:rsidRDefault="00000000">
      <w:r>
        <w:rPr>
          <w:rFonts w:hint="eastAsia"/>
        </w:rPr>
        <w:t>△突然</w:t>
      </w:r>
      <w:r>
        <w:rPr>
          <w:rFonts w:hint="eastAsia"/>
        </w:rPr>
        <w:t>Charles</w:t>
      </w:r>
      <w:r>
        <w:rPr>
          <w:rFonts w:hint="eastAsia"/>
        </w:rPr>
        <w:t>推开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，跑到</w:t>
      </w:r>
      <w:r>
        <w:rPr>
          <w:rFonts w:hint="eastAsia"/>
        </w:rPr>
        <w:t>Adam</w:t>
      </w:r>
      <w:r>
        <w:rPr>
          <w:rFonts w:hint="eastAsia"/>
        </w:rPr>
        <w:t>面前。</w:t>
      </w:r>
    </w:p>
    <w:p w14:paraId="0069C2F8" w14:textId="77777777" w:rsidR="009D3038" w:rsidRDefault="009D3038"/>
    <w:p w14:paraId="143D6FEF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：让开！（上前、递出名片）先生您好，自我介绍一下，我是</w:t>
      </w:r>
      <w:r>
        <w:rPr>
          <w:rFonts w:hint="eastAsia"/>
        </w:rPr>
        <w:t>Hall</w:t>
      </w:r>
      <w:r>
        <w:rPr>
          <w:rFonts w:hint="eastAsia"/>
        </w:rPr>
        <w:t>集团的</w:t>
      </w:r>
      <w:r>
        <w:rPr>
          <w:rFonts w:hint="eastAsia"/>
        </w:rPr>
        <w:t>Charles</w:t>
      </w:r>
      <w:r>
        <w:rPr>
          <w:rFonts w:hint="eastAsia"/>
        </w:rPr>
        <w:t>，我……</w:t>
      </w:r>
    </w:p>
    <w:p w14:paraId="38593B7E" w14:textId="77777777" w:rsidR="009D3038" w:rsidRDefault="009D3038"/>
    <w:p w14:paraId="25A6043A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：（皱眉）滚开！</w:t>
      </w:r>
    </w:p>
    <w:p w14:paraId="5843DB17" w14:textId="77777777" w:rsidR="009D3038" w:rsidRDefault="009D3038"/>
    <w:p w14:paraId="625A298E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Charles</w:t>
      </w:r>
      <w:r>
        <w:rPr>
          <w:rFonts w:hint="eastAsia"/>
        </w:rPr>
        <w:t>吓了一跳，乖乖让开，</w:t>
      </w:r>
      <w:r>
        <w:rPr>
          <w:rFonts w:hint="eastAsia"/>
        </w:rPr>
        <w:t>Adam</w:t>
      </w:r>
      <w:r>
        <w:rPr>
          <w:rFonts w:hint="eastAsia"/>
        </w:rPr>
        <w:t>走到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面前。</w:t>
      </w:r>
    </w:p>
    <w:p w14:paraId="7A4A5F8C" w14:textId="77777777" w:rsidR="009D3038" w:rsidRDefault="009D3038"/>
    <w:p w14:paraId="1CCE7A21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：爸、妈，没事吧？</w:t>
      </w:r>
    </w:p>
    <w:p w14:paraId="4324EC5A" w14:textId="77777777" w:rsidR="009D3038" w:rsidRDefault="009D3038"/>
    <w:p w14:paraId="1E4BC669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Charles</w:t>
      </w:r>
      <w:r>
        <w:rPr>
          <w:rFonts w:hint="eastAsia"/>
        </w:rPr>
        <w:t>一家震惊，</w:t>
      </w:r>
      <w:r>
        <w:rPr>
          <w:rFonts w:hint="eastAsia"/>
        </w:rPr>
        <w:t>Adam</w:t>
      </w:r>
      <w:r>
        <w:rPr>
          <w:rFonts w:hint="eastAsia"/>
        </w:rPr>
        <w:t>皱眉看向他们。</w:t>
      </w:r>
    </w:p>
    <w:p w14:paraId="76505737" w14:textId="77777777" w:rsidR="009D3038" w:rsidRDefault="009D3038"/>
    <w:p w14:paraId="2C6E91CF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：这些是什么人？</w:t>
      </w:r>
    </w:p>
    <w:p w14:paraId="38FB81FB" w14:textId="77777777" w:rsidR="009D3038" w:rsidRDefault="009D3038"/>
    <w:p w14:paraId="46CD1A2D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冷冷扫了眼</w:t>
      </w:r>
      <w:r>
        <w:rPr>
          <w:rFonts w:hint="eastAsia"/>
        </w:rPr>
        <w:t>Charles</w:t>
      </w:r>
      <w:r>
        <w:rPr>
          <w:rFonts w:hint="eastAsia"/>
        </w:rPr>
        <w:t>一家，几人被</w:t>
      </w:r>
      <w:r>
        <w:rPr>
          <w:rFonts w:hint="eastAsia"/>
        </w:rPr>
        <w:t>Adam</w:t>
      </w:r>
      <w:r>
        <w:rPr>
          <w:rFonts w:hint="eastAsia"/>
        </w:rPr>
        <w:t>气势所慑，下意识地退后半步。</w:t>
      </w:r>
    </w:p>
    <w:p w14:paraId="68478BB0" w14:textId="77777777" w:rsidR="009D3038" w:rsidRDefault="009D3038"/>
    <w:p w14:paraId="1F440695" w14:textId="77777777" w:rsidR="009D3038" w:rsidRDefault="00000000">
      <w:r>
        <w:rPr>
          <w:rFonts w:hint="eastAsia"/>
        </w:rPr>
        <w:lastRenderedPageBreak/>
        <w:t>Thomas</w:t>
      </w:r>
      <w:r>
        <w:rPr>
          <w:rFonts w:hint="eastAsia"/>
        </w:rPr>
        <w:t>：二哥、二嫂，他、他就是</w:t>
      </w:r>
      <w:r>
        <w:rPr>
          <w:rFonts w:hint="eastAsia"/>
        </w:rPr>
        <w:t>Adam</w:t>
      </w:r>
      <w:r>
        <w:rPr>
          <w:rFonts w:hint="eastAsia"/>
        </w:rPr>
        <w:t>？</w:t>
      </w:r>
    </w:p>
    <w:p w14:paraId="652CD645" w14:textId="77777777" w:rsidR="009D3038" w:rsidRDefault="009D3038"/>
    <w:p w14:paraId="3631C140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（开心）：没错，这就是我儿子，</w:t>
      </w:r>
      <w:r>
        <w:rPr>
          <w:rFonts w:hint="eastAsia"/>
        </w:rPr>
        <w:t>Adam</w:t>
      </w:r>
      <w:r>
        <w:rPr>
          <w:rFonts w:hint="eastAsia"/>
        </w:rPr>
        <w:t>。</w:t>
      </w:r>
    </w:p>
    <w:p w14:paraId="384808E3" w14:textId="77777777" w:rsidR="009D3038" w:rsidRDefault="009D3038"/>
    <w:p w14:paraId="30877B59" w14:textId="77777777" w:rsidR="009D3038" w:rsidRDefault="00000000">
      <w:bookmarkStart w:id="29" w:name="OLE_LINK30"/>
      <w:r>
        <w:rPr>
          <w:rFonts w:hint="eastAsia"/>
        </w:rPr>
        <w:t>△</w:t>
      </w:r>
      <w:bookmarkEnd w:id="29"/>
      <w:r>
        <w:rPr>
          <w:rFonts w:hint="eastAsia"/>
        </w:rPr>
        <w:t>Thomas</w:t>
      </w:r>
      <w:r>
        <w:rPr>
          <w:rFonts w:hint="eastAsia"/>
        </w:rPr>
        <w:t>和</w:t>
      </w:r>
      <w:r>
        <w:rPr>
          <w:rFonts w:hint="eastAsia"/>
        </w:rPr>
        <w:t>Charles</w:t>
      </w:r>
      <w:r>
        <w:rPr>
          <w:rFonts w:hint="eastAsia"/>
        </w:rPr>
        <w:t>对视一眼，哈哈大笑。</w:t>
      </w:r>
    </w:p>
    <w:p w14:paraId="3BD47C1D" w14:textId="77777777" w:rsidR="009D3038" w:rsidRDefault="009D3038"/>
    <w:p w14:paraId="7EB9F5BE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：他不就是个穷建筑工人吗？居然坐劳斯莱斯？这车哪里租的啊！</w:t>
      </w:r>
    </w:p>
    <w:p w14:paraId="31011DB6" w14:textId="77777777" w:rsidR="009D3038" w:rsidRDefault="009D3038"/>
    <w:p w14:paraId="6D1503FF" w14:textId="77777777" w:rsidR="009D3038" w:rsidRDefault="00000000">
      <w:r>
        <w:rPr>
          <w:rFonts w:hint="eastAsia"/>
        </w:rPr>
        <w:t>Thomas</w:t>
      </w:r>
      <w:r>
        <w:rPr>
          <w:rFonts w:hint="eastAsia"/>
        </w:rPr>
        <w:t>（嘲笑）：你们这一家还真能打肿脸充胖子，又是</w:t>
      </w:r>
      <w:r>
        <w:rPr>
          <w:rFonts w:hint="eastAsia"/>
        </w:rPr>
        <w:t>The Regal Feast</w:t>
      </w:r>
      <w:r>
        <w:rPr>
          <w:rFonts w:hint="eastAsia"/>
        </w:rPr>
        <w:t>吃饭，又是劳斯莱斯的！</w:t>
      </w:r>
    </w:p>
    <w:p w14:paraId="0E29014B" w14:textId="77777777" w:rsidR="009D3038" w:rsidRDefault="009D3038"/>
    <w:p w14:paraId="5800EEB9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：我听说，租车公司的劳斯莱斯，一小时得好几千呢！别一会儿连租金都付不起，还得找我们家借！</w:t>
      </w:r>
    </w:p>
    <w:p w14:paraId="40347068" w14:textId="77777777" w:rsidR="009D3038" w:rsidRDefault="009D3038"/>
    <w:p w14:paraId="437D5423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（声音冰冷）：这车不是租的，就是我的。</w:t>
      </w:r>
    </w:p>
    <w:p w14:paraId="0D35470F" w14:textId="77777777" w:rsidR="009D3038" w:rsidRDefault="009D3038"/>
    <w:p w14:paraId="6F929ABD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（嘲笑）：这车是你的？你知道这一辆限量版的劳斯莱斯值多少钱吗？整个</w:t>
      </w:r>
      <w:r>
        <w:rPr>
          <w:rFonts w:hint="eastAsia"/>
        </w:rPr>
        <w:t>Camden</w:t>
      </w:r>
      <w:r>
        <w:rPr>
          <w:rFonts w:hint="eastAsia"/>
        </w:rPr>
        <w:t>恐怕现在只有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一个人才能买得起才拥有劳斯莱斯，你一个穷工人，在我面前装什么有钱人？。</w:t>
      </w:r>
    </w:p>
    <w:p w14:paraId="1ADD0BD2" w14:textId="77777777" w:rsidR="009D3038" w:rsidRDefault="009D3038"/>
    <w:p w14:paraId="7630AFEF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：我从来不装，我就是。</w:t>
      </w:r>
    </w:p>
    <w:p w14:paraId="609969D9" w14:textId="77777777" w:rsidR="009D3038" w:rsidRDefault="009D3038"/>
    <w:p w14:paraId="589F47DF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：演技还挺好</w:t>
      </w:r>
      <w:r>
        <w:rPr>
          <w:rFonts w:hint="eastAsia"/>
        </w:rPr>
        <w:t>.</w:t>
      </w:r>
      <w:r>
        <w:rPr>
          <w:rFonts w:hint="eastAsia"/>
        </w:rPr>
        <w:t>。换做其他人还被你唬了，只可惜我是</w:t>
      </w:r>
      <w:r>
        <w:rPr>
          <w:rFonts w:hint="eastAsia"/>
        </w:rPr>
        <w:t>Hall</w:t>
      </w:r>
      <w:r>
        <w:rPr>
          <w:rFonts w:hint="eastAsia"/>
        </w:rPr>
        <w:t>集团行政副主管（</w:t>
      </w:r>
      <w:r>
        <w:rPr>
          <w:rFonts w:hint="eastAsia"/>
        </w:rPr>
        <w:t>Deputy Director</w:t>
      </w:r>
      <w:r>
        <w:rPr>
          <w:rFonts w:hint="eastAsia"/>
        </w:rPr>
        <w:t>）！</w:t>
      </w:r>
    </w:p>
    <w:p w14:paraId="42E2FCDA" w14:textId="77777777" w:rsidR="009D3038" w:rsidRDefault="009D3038"/>
    <w:p w14:paraId="39647701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：副主管？呵，官不大，官威不小啊！</w:t>
      </w:r>
    </w:p>
    <w:p w14:paraId="5E1C4B19" w14:textId="77777777" w:rsidR="009D3038" w:rsidRDefault="009D3038"/>
    <w:p w14:paraId="24214CA0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：小子，今天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要在这举行一场盛大的晚宴，到时候，我只要得到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的看重，就能荣升行政部主管。</w:t>
      </w:r>
    </w:p>
    <w:p w14:paraId="61B7D1B2" w14:textId="77777777" w:rsidR="009D3038" w:rsidRDefault="009D3038"/>
    <w:p w14:paraId="6995DAEE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（冷冷的）：我看你升不了。</w:t>
      </w:r>
    </w:p>
    <w:p w14:paraId="6B506169" w14:textId="77777777" w:rsidR="009D3038" w:rsidRDefault="009D3038"/>
    <w:p w14:paraId="2AD04FB3" w14:textId="77777777" w:rsidR="009D3038" w:rsidRDefault="00000000">
      <w:r>
        <w:rPr>
          <w:rFonts w:hint="eastAsia"/>
        </w:rPr>
        <w:t>Thomas</w:t>
      </w:r>
      <w:r>
        <w:rPr>
          <w:rFonts w:hint="eastAsia"/>
        </w:rPr>
        <w:t>：哼，你一个下等人、穷工人，懂个屁！</w:t>
      </w:r>
    </w:p>
    <w:p w14:paraId="0690D6EE" w14:textId="77777777" w:rsidR="009D3038" w:rsidRDefault="009D3038"/>
    <w:p w14:paraId="61D1E07C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：爸，算了，跟这家子穷光蛋说也没意思，我们去宴会现场，认识几个大人物。</w:t>
      </w:r>
    </w:p>
    <w:p w14:paraId="1E9D3376" w14:textId="77777777" w:rsidR="009D3038" w:rsidRDefault="009D3038"/>
    <w:p w14:paraId="0ED2A22D" w14:textId="77777777" w:rsidR="009D3038" w:rsidRDefault="00000000">
      <w:bookmarkStart w:id="30" w:name="OLE_LINK31"/>
      <w:r>
        <w:rPr>
          <w:rFonts w:hint="eastAsia"/>
        </w:rPr>
        <w:t>△</w:t>
      </w:r>
      <w:bookmarkEnd w:id="30"/>
      <w:r>
        <w:rPr>
          <w:rFonts w:hint="eastAsia"/>
        </w:rPr>
        <w:t>Charles</w:t>
      </w:r>
      <w:r>
        <w:rPr>
          <w:rFonts w:hint="eastAsia"/>
        </w:rPr>
        <w:t>带着</w:t>
      </w:r>
      <w:r>
        <w:rPr>
          <w:rFonts w:hint="eastAsia"/>
        </w:rPr>
        <w:t>Thomas</w:t>
      </w:r>
      <w:r>
        <w:rPr>
          <w:rFonts w:hint="eastAsia"/>
        </w:rPr>
        <w:t>无视了</w:t>
      </w:r>
      <w:r>
        <w:rPr>
          <w:rFonts w:hint="eastAsia"/>
        </w:rPr>
        <w:t>Adam</w:t>
      </w:r>
      <w:r>
        <w:rPr>
          <w:rFonts w:hint="eastAsia"/>
        </w:rPr>
        <w:t>一家，大摇大摆的走进</w:t>
      </w:r>
      <w:r>
        <w:rPr>
          <w:rFonts w:hint="eastAsia"/>
        </w:rPr>
        <w:t>The Regal Feast</w:t>
      </w:r>
      <w:r>
        <w:rPr>
          <w:rFonts w:hint="eastAsia"/>
        </w:rPr>
        <w:t>大门。</w:t>
      </w:r>
    </w:p>
    <w:p w14:paraId="6E0E0748" w14:textId="77777777" w:rsidR="009D3038" w:rsidRDefault="009D3038"/>
    <w:p w14:paraId="7A3ED473" w14:textId="77777777" w:rsidR="009D3038" w:rsidRDefault="009D3038"/>
    <w:p w14:paraId="01835E4A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36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14:paraId="5BC66F4C" w14:textId="77777777" w:rsidR="009D3038" w:rsidRDefault="009D3038"/>
    <w:p w14:paraId="53990396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The Regal Feast</w:t>
      </w:r>
      <w:r>
        <w:rPr>
          <w:rFonts w:hint="eastAsia"/>
        </w:rPr>
        <w:t>门口</w:t>
      </w:r>
    </w:p>
    <w:p w14:paraId="054E0838" w14:textId="77777777" w:rsidR="009D3038" w:rsidRDefault="009D3038"/>
    <w:p w14:paraId="79FA1A24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摇了摇头，内疚地看向</w:t>
      </w:r>
      <w:r>
        <w:rPr>
          <w:rFonts w:hint="eastAsia"/>
        </w:rPr>
        <w:t>Adam</w:t>
      </w:r>
      <w:r>
        <w:rPr>
          <w:rFonts w:hint="eastAsia"/>
        </w:rPr>
        <w:t>。</w:t>
      </w:r>
    </w:p>
    <w:p w14:paraId="6E635F38" w14:textId="77777777" w:rsidR="009D3038" w:rsidRDefault="009D3038"/>
    <w:p w14:paraId="5D94A445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（内疚）：</w:t>
      </w:r>
      <w:r>
        <w:rPr>
          <w:rFonts w:hint="eastAsia"/>
        </w:rPr>
        <w:t>Adam</w:t>
      </w:r>
      <w:r>
        <w:rPr>
          <w:rFonts w:hint="eastAsia"/>
        </w:rPr>
        <w:t>，对不起，都是因为妈，让你丢脸了……</w:t>
      </w:r>
    </w:p>
    <w:p w14:paraId="0FA22D2F" w14:textId="77777777" w:rsidR="009D3038" w:rsidRDefault="009D3038"/>
    <w:p w14:paraId="4443BB58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：妈，今晚丢脸的人，绝对不是我们，走，我们进去。</w:t>
      </w:r>
    </w:p>
    <w:p w14:paraId="2226B878" w14:textId="77777777" w:rsidR="009D3038" w:rsidRDefault="009D3038"/>
    <w:p w14:paraId="178DD825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挽起</w:t>
      </w:r>
      <w:r>
        <w:rPr>
          <w:rFonts w:hint="eastAsia"/>
        </w:rPr>
        <w:t>Helen</w:t>
      </w:r>
      <w:r>
        <w:rPr>
          <w:rFonts w:hint="eastAsia"/>
        </w:rPr>
        <w:t>的手，跟</w:t>
      </w:r>
      <w:r>
        <w:rPr>
          <w:rFonts w:hint="eastAsia"/>
        </w:rPr>
        <w:t>Tom</w:t>
      </w:r>
      <w:r>
        <w:rPr>
          <w:rFonts w:hint="eastAsia"/>
        </w:rPr>
        <w:t>一起走进</w:t>
      </w:r>
      <w:r>
        <w:rPr>
          <w:rFonts w:hint="eastAsia"/>
        </w:rPr>
        <w:t>The Regal Feast</w:t>
      </w:r>
      <w:r>
        <w:rPr>
          <w:rFonts w:hint="eastAsia"/>
        </w:rPr>
        <w:t>。</w:t>
      </w:r>
    </w:p>
    <w:p w14:paraId="3635D23D" w14:textId="77777777" w:rsidR="009D3038" w:rsidRDefault="009D3038"/>
    <w:p w14:paraId="0E0F366A" w14:textId="77777777" w:rsidR="009D3038" w:rsidRDefault="00000000">
      <w:r>
        <w:rPr>
          <w:rFonts w:hint="eastAsia"/>
        </w:rPr>
        <w:t xml:space="preserve">2 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内</w:t>
      </w:r>
      <w:r>
        <w:rPr>
          <w:rFonts w:hint="eastAsia"/>
        </w:rPr>
        <w:t xml:space="preserve">  </w:t>
      </w:r>
      <w:r>
        <w:rPr>
          <w:rFonts w:hint="eastAsia"/>
        </w:rPr>
        <w:t>总统套房内</w:t>
      </w:r>
    </w:p>
    <w:p w14:paraId="181A5287" w14:textId="77777777" w:rsidR="009D3038" w:rsidRDefault="009D3038"/>
    <w:p w14:paraId="4319C3D4" w14:textId="77777777" w:rsidR="009D3038" w:rsidRDefault="00000000">
      <w:r>
        <w:rPr>
          <w:rFonts w:hint="eastAsia"/>
        </w:rPr>
        <w:t>△总统套房内，</w:t>
      </w:r>
      <w:r>
        <w:rPr>
          <w:rFonts w:hint="eastAsia"/>
        </w:rPr>
        <w:t>Adam</w:t>
      </w:r>
      <w:r>
        <w:rPr>
          <w:rFonts w:hint="eastAsia"/>
        </w:rPr>
        <w:t>的秘书</w:t>
      </w:r>
      <w:r>
        <w:rPr>
          <w:rFonts w:hint="eastAsia"/>
        </w:rPr>
        <w:t>Susan</w:t>
      </w:r>
      <w:r>
        <w:rPr>
          <w:rFonts w:hint="eastAsia"/>
        </w:rPr>
        <w:t>坐在沙发上，而</w:t>
      </w:r>
      <w:r>
        <w:rPr>
          <w:rFonts w:hint="eastAsia"/>
        </w:rPr>
        <w:t>Steven</w:t>
      </w:r>
      <w:r>
        <w:rPr>
          <w:rFonts w:hint="eastAsia"/>
        </w:rPr>
        <w:t>恭敬站立。</w:t>
      </w:r>
    </w:p>
    <w:p w14:paraId="098B2BAD" w14:textId="77777777" w:rsidR="009D3038" w:rsidRDefault="009D3038"/>
    <w:p w14:paraId="3EE5F5EA" w14:textId="77777777" w:rsidR="009D3038" w:rsidRDefault="00000000">
      <w:r>
        <w:rPr>
          <w:rFonts w:hint="eastAsia"/>
        </w:rPr>
        <w:t>Susan</w:t>
      </w:r>
      <w:r>
        <w:rPr>
          <w:rFonts w:hint="eastAsia"/>
        </w:rPr>
        <w:t>：晚宴交给你举办，就不能出任何差错！否则你知道后果！</w:t>
      </w:r>
    </w:p>
    <w:p w14:paraId="26053465" w14:textId="77777777" w:rsidR="009D3038" w:rsidRDefault="009D3038"/>
    <w:p w14:paraId="666F98E4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（恭敬）：您放心，我保证不会出任何乱子！</w:t>
      </w:r>
    </w:p>
    <w:p w14:paraId="34AD756C" w14:textId="77777777" w:rsidR="009D3038" w:rsidRDefault="009D3038"/>
    <w:p w14:paraId="260665EB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Steven</w:t>
      </w:r>
      <w:r>
        <w:rPr>
          <w:rFonts w:hint="eastAsia"/>
        </w:rPr>
        <w:t>恭敬退下，随后敲门声响起。</w:t>
      </w:r>
    </w:p>
    <w:p w14:paraId="1575F828" w14:textId="77777777" w:rsidR="009D3038" w:rsidRDefault="009D3038"/>
    <w:p w14:paraId="083DD794" w14:textId="77777777" w:rsidR="009D3038" w:rsidRDefault="00000000">
      <w:r>
        <w:rPr>
          <w:rFonts w:hint="eastAsia"/>
        </w:rPr>
        <w:t>Susan</w:t>
      </w:r>
      <w:r>
        <w:rPr>
          <w:rFonts w:hint="eastAsia"/>
        </w:rPr>
        <w:t>：进！</w:t>
      </w:r>
    </w:p>
    <w:p w14:paraId="2A879536" w14:textId="77777777" w:rsidR="009D3038" w:rsidRDefault="009D3038"/>
    <w:p w14:paraId="29A74CB1" w14:textId="77777777" w:rsidR="009D3038" w:rsidRDefault="00000000">
      <w:bookmarkStart w:id="31" w:name="OLE_LINK32"/>
      <w:r>
        <w:rPr>
          <w:rFonts w:hint="eastAsia"/>
        </w:rPr>
        <w:t>△</w:t>
      </w:r>
      <w:bookmarkEnd w:id="31"/>
      <w:r>
        <w:rPr>
          <w:rFonts w:hint="eastAsia"/>
        </w:rPr>
        <w:t>Charles</w:t>
      </w:r>
      <w:r>
        <w:rPr>
          <w:rFonts w:hint="eastAsia"/>
        </w:rPr>
        <w:t>快步走进来，恭敬地朝</w:t>
      </w:r>
      <w:r>
        <w:rPr>
          <w:rFonts w:hint="eastAsia"/>
        </w:rPr>
        <w:t>Susan</w:t>
      </w:r>
      <w:r>
        <w:rPr>
          <w:rFonts w:hint="eastAsia"/>
        </w:rPr>
        <w:t>点头。</w:t>
      </w:r>
    </w:p>
    <w:p w14:paraId="1A8B4BB3" w14:textId="77777777" w:rsidR="009D3038" w:rsidRDefault="009D3038"/>
    <w:p w14:paraId="75E3C047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：</w:t>
      </w:r>
      <w:r>
        <w:rPr>
          <w:rFonts w:hint="eastAsia"/>
        </w:rPr>
        <w:t>Susan</w:t>
      </w:r>
      <w:r>
        <w:rPr>
          <w:rFonts w:hint="eastAsia"/>
        </w:rPr>
        <w:t>，感谢你能让我带着家人来参加这次宴会。</w:t>
      </w:r>
    </w:p>
    <w:p w14:paraId="52D74ECC" w14:textId="77777777" w:rsidR="009D3038" w:rsidRDefault="009D3038"/>
    <w:p w14:paraId="7828A210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Susan</w:t>
      </w:r>
      <w:r>
        <w:rPr>
          <w:rFonts w:hint="eastAsia"/>
        </w:rPr>
        <w:t>对</w:t>
      </w:r>
      <w:r>
        <w:rPr>
          <w:rFonts w:hint="eastAsia"/>
        </w:rPr>
        <w:t>Charles</w:t>
      </w:r>
      <w:r>
        <w:rPr>
          <w:rFonts w:hint="eastAsia"/>
        </w:rPr>
        <w:t>微笑点头示意。</w:t>
      </w:r>
    </w:p>
    <w:p w14:paraId="748B90B7" w14:textId="77777777" w:rsidR="009D3038" w:rsidRDefault="009D3038"/>
    <w:p w14:paraId="639F9EB8" w14:textId="77777777" w:rsidR="009D3038" w:rsidRDefault="00000000">
      <w:r>
        <w:rPr>
          <w:rFonts w:hint="eastAsia"/>
        </w:rPr>
        <w:t>Susan</w:t>
      </w:r>
      <w:r>
        <w:rPr>
          <w:rFonts w:hint="eastAsia"/>
        </w:rPr>
        <w:t>：</w:t>
      </w:r>
      <w:r>
        <w:rPr>
          <w:rFonts w:hint="eastAsia"/>
        </w:rPr>
        <w:t>Charles</w:t>
      </w:r>
      <w:r>
        <w:rPr>
          <w:rFonts w:hint="eastAsia"/>
        </w:rPr>
        <w:t>，你之前协助我处理集团一个紧急事务时，确实帮了我不少忙。这一次让你来参加宴会，也是给你一个机会见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，得到他的赏识的话，你就能成为行政部主管了。</w:t>
      </w:r>
    </w:p>
    <w:p w14:paraId="24E8E968" w14:textId="77777777" w:rsidR="009D3038" w:rsidRDefault="009D3038"/>
    <w:p w14:paraId="1FD40519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：我会抓住机会了……（犹豫）我还听说，最近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 </w:t>
      </w:r>
      <w:r>
        <w:rPr>
          <w:rFonts w:hint="eastAsia"/>
        </w:rPr>
        <w:t>给</w:t>
      </w:r>
      <w:r>
        <w:rPr>
          <w:rFonts w:hint="eastAsia"/>
        </w:rPr>
        <w:t>Baker</w:t>
      </w:r>
      <w:r>
        <w:rPr>
          <w:rFonts w:hint="eastAsia"/>
        </w:rPr>
        <w:t>家投资了十个亿，难道真的是为了他们家的女儿</w:t>
      </w:r>
      <w:r>
        <w:rPr>
          <w:rFonts w:hint="eastAsia"/>
        </w:rPr>
        <w:t>Evelyn</w:t>
      </w:r>
      <w:r>
        <w:rPr>
          <w:rFonts w:hint="eastAsia"/>
        </w:rPr>
        <w:t>吗？</w:t>
      </w:r>
    </w:p>
    <w:p w14:paraId="3007CF6E" w14:textId="77777777" w:rsidR="009D3038" w:rsidRDefault="009D3038"/>
    <w:p w14:paraId="3E8BDF03" w14:textId="77777777" w:rsidR="009D3038" w:rsidRDefault="00000000">
      <w:r>
        <w:rPr>
          <w:rFonts w:hint="eastAsia"/>
        </w:rPr>
        <w:t>Susan</w:t>
      </w:r>
      <w:r>
        <w:rPr>
          <w:rFonts w:hint="eastAsia"/>
        </w:rPr>
        <w:t>：不错，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应该会娶</w:t>
      </w:r>
      <w:r>
        <w:rPr>
          <w:rFonts w:hint="eastAsia"/>
        </w:rPr>
        <w:t>Evelyn</w:t>
      </w:r>
      <w:r>
        <w:rPr>
          <w:rFonts w:hint="eastAsia"/>
        </w:rPr>
        <w:t>，她将会是总裁夫人，所以你也可以跟</w:t>
      </w:r>
      <w:r>
        <w:rPr>
          <w:rFonts w:hint="eastAsia"/>
        </w:rPr>
        <w:t>Evelyn</w:t>
      </w:r>
      <w:r>
        <w:rPr>
          <w:rFonts w:hint="eastAsia"/>
        </w:rPr>
        <w:t>搞好关系。</w:t>
      </w:r>
    </w:p>
    <w:p w14:paraId="6DF30A2F" w14:textId="77777777" w:rsidR="009D3038" w:rsidRDefault="009D3038"/>
    <w:p w14:paraId="72737EEF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：我明白你的意思。（嗤笑）我就说嘛，</w:t>
      </w:r>
      <w:r>
        <w:rPr>
          <w:rFonts w:hint="eastAsia"/>
        </w:rPr>
        <w:t>Evelyn</w:t>
      </w:r>
      <w:r>
        <w:rPr>
          <w:rFonts w:hint="eastAsia"/>
        </w:rPr>
        <w:t>才不会嫁给我那穷堂弟呢。</w:t>
      </w:r>
    </w:p>
    <w:p w14:paraId="43C84B72" w14:textId="77777777" w:rsidR="009D3038" w:rsidRDefault="009D3038"/>
    <w:p w14:paraId="5FF3CE9E" w14:textId="77777777" w:rsidR="009D3038" w:rsidRDefault="00000000">
      <w:r>
        <w:rPr>
          <w:rFonts w:hint="eastAsia"/>
        </w:rPr>
        <w:t xml:space="preserve">2 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宴会厅</w:t>
      </w:r>
    </w:p>
    <w:p w14:paraId="60F2439E" w14:textId="77777777" w:rsidR="009D3038" w:rsidRDefault="009D3038"/>
    <w:p w14:paraId="7D2B4160" w14:textId="77777777" w:rsidR="009D3038" w:rsidRDefault="00000000">
      <w:r>
        <w:rPr>
          <w:rFonts w:hint="eastAsia"/>
        </w:rPr>
        <w:t>△宴会厅中，摆满了高端的自助餐点和酒，名流云集，觥筹交错。</w:t>
      </w:r>
    </w:p>
    <w:p w14:paraId="021A4DDD" w14:textId="77777777" w:rsidR="009D3038" w:rsidRDefault="009D3038"/>
    <w:p w14:paraId="50FC6B9E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Evelyn</w:t>
      </w:r>
      <w:r>
        <w:rPr>
          <w:rFonts w:hint="eastAsia"/>
        </w:rPr>
        <w:t>、</w:t>
      </w:r>
      <w:r>
        <w:rPr>
          <w:rFonts w:hint="eastAsia"/>
        </w:rPr>
        <w:t>Michael</w:t>
      </w:r>
      <w:r>
        <w:rPr>
          <w:rFonts w:hint="eastAsia"/>
        </w:rPr>
        <w:t>、</w:t>
      </w:r>
      <w:r>
        <w:rPr>
          <w:rFonts w:hint="eastAsia"/>
        </w:rPr>
        <w:t>Gail</w:t>
      </w:r>
      <w:r>
        <w:rPr>
          <w:rFonts w:hint="eastAsia"/>
        </w:rPr>
        <w:t>（</w:t>
      </w:r>
      <w:r>
        <w:rPr>
          <w:rFonts w:hint="eastAsia"/>
        </w:rPr>
        <w:t>46</w:t>
      </w:r>
      <w:r>
        <w:rPr>
          <w:rFonts w:hint="eastAsia"/>
        </w:rPr>
        <w:t>岁，</w:t>
      </w:r>
      <w:r>
        <w:rPr>
          <w:rFonts w:hint="eastAsia"/>
        </w:rPr>
        <w:t>Evelyn</w:t>
      </w:r>
      <w:r>
        <w:rPr>
          <w:rFonts w:hint="eastAsia"/>
        </w:rPr>
        <w:t>母亲）三人正端着香槟，在互相交谈。</w:t>
      </w:r>
    </w:p>
    <w:p w14:paraId="094F7381" w14:textId="77777777" w:rsidR="009D3038" w:rsidRDefault="009D3038"/>
    <w:p w14:paraId="5218C7AF" w14:textId="77777777" w:rsidR="009D3038" w:rsidRDefault="00000000">
      <w:r>
        <w:rPr>
          <w:rFonts w:hint="eastAsia"/>
        </w:rPr>
        <w:t>Gail</w:t>
      </w:r>
      <w:r>
        <w:rPr>
          <w:rFonts w:hint="eastAsia"/>
        </w:rPr>
        <w:t>（捂嘴笑）：</w:t>
      </w:r>
      <w:r>
        <w:rPr>
          <w:rFonts w:hint="eastAsia"/>
        </w:rPr>
        <w:t>Michael</w:t>
      </w:r>
      <w:r>
        <w:rPr>
          <w:rFonts w:hint="eastAsia"/>
        </w:rPr>
        <w:t>啊，这</w:t>
      </w:r>
      <w:r>
        <w:rPr>
          <w:rFonts w:hint="eastAsia"/>
        </w:rPr>
        <w:t>Hall</w:t>
      </w:r>
      <w:r>
        <w:rPr>
          <w:rFonts w:hint="eastAsia"/>
        </w:rPr>
        <w:t>集团的晚宴，果然非同小可！一会儿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来了，你</w:t>
      </w:r>
      <w:r>
        <w:rPr>
          <w:rFonts w:hint="eastAsia"/>
        </w:rPr>
        <w:lastRenderedPageBreak/>
        <w:t>可一定要替我们引荐啊！</w:t>
      </w:r>
    </w:p>
    <w:p w14:paraId="7934196A" w14:textId="77777777" w:rsidR="009D3038" w:rsidRDefault="009D3038"/>
    <w:p w14:paraId="764C69F5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（得意）：当然，我肯定会的！我和</w:t>
      </w:r>
      <w:r>
        <w:rPr>
          <w:rFonts w:hint="eastAsia"/>
        </w:rPr>
        <w:t>Evelyn</w:t>
      </w:r>
      <w:r>
        <w:rPr>
          <w:rFonts w:hint="eastAsia"/>
        </w:rPr>
        <w:t>什么关系，我爹已经说服集团投资你们</w:t>
      </w:r>
      <w:r>
        <w:rPr>
          <w:rFonts w:hint="eastAsia"/>
        </w:rPr>
        <w:t>Baker</w:t>
      </w:r>
      <w:r>
        <w:rPr>
          <w:rFonts w:hint="eastAsia"/>
        </w:rPr>
        <w:t>家十个亿了！</w:t>
      </w:r>
    </w:p>
    <w:p w14:paraId="5422B989" w14:textId="77777777" w:rsidR="009D3038" w:rsidRDefault="009D3038"/>
    <w:p w14:paraId="249CA225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（好奇）：</w:t>
      </w:r>
      <w:r>
        <w:rPr>
          <w:rFonts w:hint="eastAsia"/>
        </w:rPr>
        <w:t>Michael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这样的大人物，怎么会出现在我们</w:t>
      </w:r>
      <w:r>
        <w:rPr>
          <w:rFonts w:hint="eastAsia"/>
        </w:rPr>
        <w:t>Camden</w:t>
      </w:r>
      <w:r>
        <w:rPr>
          <w:rFonts w:hint="eastAsia"/>
        </w:rPr>
        <w:t>这种小地方啊？</w:t>
      </w:r>
    </w:p>
    <w:p w14:paraId="510ADDAF" w14:textId="77777777" w:rsidR="009D3038" w:rsidRDefault="009D3038"/>
    <w:p w14:paraId="460FB888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（神秘）：我听说，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老家就在我们</w:t>
      </w:r>
      <w:r>
        <w:rPr>
          <w:rFonts w:hint="eastAsia"/>
        </w:rPr>
        <w:t>Camden</w:t>
      </w:r>
      <w:r>
        <w:rPr>
          <w:rFonts w:hint="eastAsia"/>
        </w:rPr>
        <w:t>！他的未婚妻也在这里！据说他是来找人的……</w:t>
      </w:r>
    </w:p>
    <w:p w14:paraId="366F69D3" w14:textId="77777777" w:rsidR="009D3038" w:rsidRDefault="009D3038"/>
    <w:p w14:paraId="75CB67CA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：（感慨）也不知道他未婚妻是谁。能嫁给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，这真是飞上枝头变凤凰啊！</w:t>
      </w:r>
    </w:p>
    <w:p w14:paraId="248CD9B8" w14:textId="77777777" w:rsidR="009D3038" w:rsidRDefault="009D3038"/>
    <w:p w14:paraId="42E65B7F" w14:textId="77777777" w:rsidR="009D3038" w:rsidRDefault="00000000">
      <w:bookmarkStart w:id="32" w:name="OLE_LINK33"/>
      <w:r>
        <w:rPr>
          <w:rFonts w:hint="eastAsia"/>
        </w:rPr>
        <w:t>△</w:t>
      </w:r>
      <w:bookmarkEnd w:id="32"/>
      <w:r>
        <w:rPr>
          <w:rFonts w:hint="eastAsia"/>
        </w:rPr>
        <w:t>宴会厅大门打开，</w:t>
      </w:r>
      <w:r>
        <w:rPr>
          <w:rFonts w:hint="eastAsia"/>
        </w:rPr>
        <w:t>Adam</w:t>
      </w:r>
      <w:r>
        <w:rPr>
          <w:rFonts w:hint="eastAsia"/>
        </w:rPr>
        <w:t>带着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有说有笑的走了进来，三人身影顿时吸引了</w:t>
      </w:r>
      <w:r>
        <w:rPr>
          <w:rFonts w:hint="eastAsia"/>
        </w:rPr>
        <w:t>Michael</w:t>
      </w:r>
      <w:r>
        <w:rPr>
          <w:rFonts w:hint="eastAsia"/>
        </w:rPr>
        <w:t>一行目光。</w:t>
      </w:r>
    </w:p>
    <w:p w14:paraId="0AD90C95" w14:textId="77777777" w:rsidR="009D3038" w:rsidRDefault="009D3038"/>
    <w:p w14:paraId="30FAB533" w14:textId="77777777" w:rsidR="009D3038" w:rsidRDefault="00000000">
      <w:r>
        <w:rPr>
          <w:rFonts w:hint="eastAsia"/>
        </w:rPr>
        <w:t>Gail</w:t>
      </w:r>
      <w:r>
        <w:rPr>
          <w:rFonts w:hint="eastAsia"/>
        </w:rPr>
        <w:t>（惊诧）：你们快看！怎么这家子乡巴佬也混进来了？</w:t>
      </w:r>
    </w:p>
    <w:p w14:paraId="40932AA7" w14:textId="77777777" w:rsidR="009D3038" w:rsidRDefault="009D3038"/>
    <w:p w14:paraId="40CE629D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37</w:t>
      </w:r>
      <w:r>
        <w:rPr>
          <w:rFonts w:hint="eastAsia"/>
        </w:rPr>
        <w:t>集</w:t>
      </w:r>
    </w:p>
    <w:p w14:paraId="73F0BF5F" w14:textId="77777777" w:rsidR="009D3038" w:rsidRDefault="009D3038"/>
    <w:p w14:paraId="4D36CF98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宴会厅</w:t>
      </w:r>
    </w:p>
    <w:p w14:paraId="508115E3" w14:textId="77777777" w:rsidR="009D3038" w:rsidRDefault="009D3038"/>
    <w:p w14:paraId="78AA0A80" w14:textId="77777777" w:rsidR="009D3038" w:rsidRDefault="00000000">
      <w:r>
        <w:rPr>
          <w:rFonts w:hint="eastAsia"/>
        </w:rPr>
        <w:t>Gail</w:t>
      </w:r>
      <w:r>
        <w:rPr>
          <w:rFonts w:hint="eastAsia"/>
        </w:rPr>
        <w:t>（脸色难看）：</w:t>
      </w:r>
      <w:r>
        <w:rPr>
          <w:rFonts w:hint="eastAsia"/>
        </w:rPr>
        <w:t>Evelyn</w:t>
      </w:r>
      <w:r>
        <w:rPr>
          <w:rFonts w:hint="eastAsia"/>
        </w:rPr>
        <w:t>，你不是说已经和他们一家子说清楚了吗？怎么他们又死皮赖脸的跟过来了？</w:t>
      </w:r>
    </w:p>
    <w:p w14:paraId="6F9C952B" w14:textId="77777777" w:rsidR="009D3038" w:rsidRDefault="009D3038"/>
    <w:p w14:paraId="6357590D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：他们肯定是尾随我们进来的！我看他们八成是看我们家要成首富了，不肯轻易放弃！</w:t>
      </w:r>
    </w:p>
    <w:p w14:paraId="60632A41" w14:textId="77777777" w:rsidR="009D3038" w:rsidRDefault="009D3038"/>
    <w:p w14:paraId="3667B1BF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Michael</w:t>
      </w:r>
      <w:r>
        <w:rPr>
          <w:rFonts w:hint="eastAsia"/>
        </w:rPr>
        <w:t>安抚她们。</w:t>
      </w:r>
    </w:p>
    <w:p w14:paraId="48F53769" w14:textId="77777777" w:rsidR="009D3038" w:rsidRDefault="009D3038"/>
    <w:p w14:paraId="663441E1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：放心，这晚宴是我们</w:t>
      </w:r>
      <w:r>
        <w:rPr>
          <w:rFonts w:hint="eastAsia"/>
        </w:rPr>
        <w:t>Hall</w:t>
      </w:r>
      <w:r>
        <w:rPr>
          <w:rFonts w:hint="eastAsia"/>
        </w:rPr>
        <w:t>集团举办的！我爸特地让我负责这里的接待工作，他们这一家子敢混进来，我就能把他们打一顿扔出去！</w:t>
      </w:r>
    </w:p>
    <w:p w14:paraId="3873609E" w14:textId="77777777" w:rsidR="009D3038" w:rsidRDefault="009D3038"/>
    <w:p w14:paraId="4A619B19" w14:textId="77777777" w:rsidR="009D3038" w:rsidRDefault="00000000">
      <w:bookmarkStart w:id="33" w:name="OLE_LINK34"/>
      <w:r>
        <w:rPr>
          <w:rFonts w:hint="eastAsia"/>
        </w:rPr>
        <w:t>△</w:t>
      </w:r>
      <w:bookmarkEnd w:id="33"/>
      <w:r>
        <w:rPr>
          <w:rFonts w:hint="eastAsia"/>
        </w:rPr>
        <w:t>与此同时，</w:t>
      </w:r>
      <w:r>
        <w:rPr>
          <w:rFonts w:hint="eastAsia"/>
        </w:rPr>
        <w:t>Adam</w:t>
      </w:r>
      <w:r>
        <w:rPr>
          <w:rFonts w:hint="eastAsia"/>
        </w:rPr>
        <w:t>带着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走到大厅中间，对着温和的笑。</w:t>
      </w:r>
    </w:p>
    <w:p w14:paraId="06011B8C" w14:textId="77777777" w:rsidR="009D3038" w:rsidRDefault="009D3038"/>
    <w:p w14:paraId="2F8247BC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：爸妈，今晚可是你们的主场，一会儿我会正式介绍你们，你们做好准备了没？</w:t>
      </w:r>
    </w:p>
    <w:p w14:paraId="78E24140" w14:textId="77777777" w:rsidR="009D3038" w:rsidRDefault="009D3038"/>
    <w:p w14:paraId="4D39A447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左右看了看，有点震惊，又有点局促。</w:t>
      </w:r>
    </w:p>
    <w:p w14:paraId="2CC3D8F8" w14:textId="77777777" w:rsidR="009D3038" w:rsidRDefault="009D3038"/>
    <w:p w14:paraId="7BD61B6C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：</w:t>
      </w:r>
      <w:r>
        <w:rPr>
          <w:rFonts w:hint="eastAsia"/>
        </w:rPr>
        <w:t>Adam</w:t>
      </w:r>
      <w:r>
        <w:rPr>
          <w:rFonts w:hint="eastAsia"/>
        </w:rPr>
        <w:t>，你没弄错吧？这真是为我们准备的？</w:t>
      </w:r>
    </w:p>
    <w:p w14:paraId="71125BC8" w14:textId="77777777" w:rsidR="009D3038" w:rsidRDefault="009D3038"/>
    <w:p w14:paraId="5D4B64BF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（点头）：妈，千真万确！</w:t>
      </w:r>
    </w:p>
    <w:p w14:paraId="5E8292E4" w14:textId="77777777" w:rsidR="009D3038" w:rsidRDefault="009D3038"/>
    <w:p w14:paraId="33691EE1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（惊诧）：</w:t>
      </w:r>
      <w:r>
        <w:rPr>
          <w:rFonts w:hint="eastAsia"/>
        </w:rPr>
        <w:t>Adam</w:t>
      </w:r>
      <w:r>
        <w:rPr>
          <w:rFonts w:hint="eastAsia"/>
        </w:rPr>
        <w:t>，这……这……这得花多少钱啊？</w:t>
      </w:r>
    </w:p>
    <w:p w14:paraId="67E86B8C" w14:textId="77777777" w:rsidR="009D3038" w:rsidRDefault="009D3038"/>
    <w:p w14:paraId="50F9724E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：爸，钱是小事，主要是你们开心。</w:t>
      </w:r>
    </w:p>
    <w:p w14:paraId="6011634E" w14:textId="77777777" w:rsidR="009D3038" w:rsidRDefault="009D3038"/>
    <w:p w14:paraId="51850B5F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（看向四周）：行了，你就少说两句吧！这是</w:t>
      </w:r>
      <w:r>
        <w:rPr>
          <w:rFonts w:hint="eastAsia"/>
        </w:rPr>
        <w:t>Adam</w:t>
      </w:r>
      <w:r>
        <w:rPr>
          <w:rFonts w:hint="eastAsia"/>
        </w:rPr>
        <w:t>为我们安排的，这是他对我们的爱……（朝</w:t>
      </w:r>
      <w:r>
        <w:rPr>
          <w:rFonts w:hint="eastAsia"/>
        </w:rPr>
        <w:t>Adam</w:t>
      </w:r>
      <w:r>
        <w:rPr>
          <w:rFonts w:hint="eastAsia"/>
        </w:rPr>
        <w:t>）但是下不为例啊。</w:t>
      </w:r>
    </w:p>
    <w:p w14:paraId="5BF15EB1" w14:textId="77777777" w:rsidR="009D3038" w:rsidRDefault="009D3038"/>
    <w:p w14:paraId="6E91C0B1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Close-Up</w:t>
      </w:r>
      <w:r>
        <w:rPr>
          <w:rFonts w:hint="eastAsia"/>
        </w:rPr>
        <w:t>：</w:t>
      </w:r>
      <w:r>
        <w:rPr>
          <w:rFonts w:hint="eastAsia"/>
        </w:rPr>
        <w:t>Helen</w:t>
      </w:r>
      <w:r>
        <w:rPr>
          <w:rFonts w:hint="eastAsia"/>
        </w:rPr>
        <w:t>攥紧了手中的银行卡。</w:t>
      </w:r>
    </w:p>
    <w:p w14:paraId="6464A02E" w14:textId="77777777" w:rsidR="009D3038" w:rsidRDefault="009D3038"/>
    <w:p w14:paraId="3E039373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（笑）：好，下不为例！</w:t>
      </w:r>
    </w:p>
    <w:p w14:paraId="5479BF69" w14:textId="77777777" w:rsidR="009D3038" w:rsidRDefault="009D3038"/>
    <w:p w14:paraId="1B28CFA6" w14:textId="77777777" w:rsidR="009D3038" w:rsidRDefault="00000000">
      <w:r>
        <w:rPr>
          <w:rFonts w:hint="eastAsia"/>
        </w:rPr>
        <w:t>△就在这时，</w:t>
      </w:r>
      <w:proofErr w:type="spellStart"/>
      <w:r>
        <w:rPr>
          <w:rFonts w:hint="eastAsia"/>
        </w:rPr>
        <w:t>Macheal</w:t>
      </w:r>
      <w:proofErr w:type="spellEnd"/>
      <w:r>
        <w:rPr>
          <w:rFonts w:hint="eastAsia"/>
        </w:rPr>
        <w:t>和</w:t>
      </w:r>
      <w:r>
        <w:rPr>
          <w:rFonts w:hint="eastAsia"/>
        </w:rPr>
        <w:t>Evelyn</w:t>
      </w:r>
      <w:r>
        <w:rPr>
          <w:rFonts w:hint="eastAsia"/>
        </w:rPr>
        <w:t>走过来，拦住了他们。</w:t>
      </w:r>
    </w:p>
    <w:p w14:paraId="25981E7C" w14:textId="77777777" w:rsidR="009D3038" w:rsidRDefault="009D3038"/>
    <w:p w14:paraId="3F0C8B4B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：谁允许你们进来的！</w:t>
      </w:r>
    </w:p>
    <w:p w14:paraId="4FE436EC" w14:textId="77777777" w:rsidR="009D3038" w:rsidRDefault="009D3038"/>
    <w:p w14:paraId="3A69BBBA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Michael</w:t>
      </w:r>
      <w:r>
        <w:rPr>
          <w:rFonts w:hint="eastAsia"/>
        </w:rPr>
        <w:t>走到</w:t>
      </w:r>
      <w:r>
        <w:rPr>
          <w:rFonts w:hint="eastAsia"/>
        </w:rPr>
        <w:t>Adam</w:t>
      </w:r>
      <w:r>
        <w:rPr>
          <w:rFonts w:hint="eastAsia"/>
        </w:rPr>
        <w:t>面前，鄙夷地看着他。</w:t>
      </w:r>
    </w:p>
    <w:p w14:paraId="7DF25980" w14:textId="77777777" w:rsidR="009D3038" w:rsidRDefault="009D3038"/>
    <w:p w14:paraId="5D9BFC2A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：今晚是</w:t>
      </w:r>
      <w:r>
        <w:rPr>
          <w:rFonts w:hint="eastAsia"/>
        </w:rPr>
        <w:t>Hall</w:t>
      </w:r>
      <w:r>
        <w:rPr>
          <w:rFonts w:hint="eastAsia"/>
        </w:rPr>
        <w:t>集团举办的晚宴，趁着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还没来，带着你捡破烂的爹妈立刻滚出去！这种上流社会云集的地方，不是你们这种档次的人能混进来的！</w:t>
      </w:r>
    </w:p>
    <w:p w14:paraId="0290E5EB" w14:textId="77777777" w:rsidR="009D3038" w:rsidRDefault="009D3038"/>
    <w:p w14:paraId="26CACDDC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38</w:t>
      </w:r>
      <w:r>
        <w:rPr>
          <w:rFonts w:hint="eastAsia"/>
        </w:rPr>
        <w:t>集</w:t>
      </w:r>
    </w:p>
    <w:p w14:paraId="39E50D34" w14:textId="77777777" w:rsidR="009D3038" w:rsidRDefault="009D3038"/>
    <w:p w14:paraId="6069712A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宴会厅</w:t>
      </w:r>
    </w:p>
    <w:p w14:paraId="6670A34A" w14:textId="77777777" w:rsidR="009D3038" w:rsidRDefault="009D3038"/>
    <w:p w14:paraId="5FB71F34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被</w:t>
      </w:r>
      <w:r>
        <w:rPr>
          <w:rFonts w:hint="eastAsia"/>
        </w:rPr>
        <w:t>Michael</w:t>
      </w:r>
      <w:r>
        <w:rPr>
          <w:rFonts w:hint="eastAsia"/>
        </w:rPr>
        <w:t>侮辱，感到十分尴尬局促，</w:t>
      </w:r>
      <w:r>
        <w:rPr>
          <w:rFonts w:hint="eastAsia"/>
        </w:rPr>
        <w:t>Adam</w:t>
      </w:r>
      <w:r>
        <w:rPr>
          <w:rFonts w:hint="eastAsia"/>
        </w:rPr>
        <w:t>眼神冰冷地看着他。</w:t>
      </w:r>
    </w:p>
    <w:p w14:paraId="14D275D1" w14:textId="77777777" w:rsidR="009D3038" w:rsidRDefault="009D3038"/>
    <w:p w14:paraId="2E9B095D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</w:t>
      </w:r>
      <w:r>
        <w:rPr>
          <w:rFonts w:hint="eastAsia"/>
        </w:rPr>
        <w:t>Michael</w:t>
      </w:r>
      <w:r>
        <w:rPr>
          <w:rFonts w:hint="eastAsia"/>
        </w:rPr>
        <w:t>！这里什么时候轮到你说话了！</w:t>
      </w:r>
    </w:p>
    <w:p w14:paraId="429BD5A8" w14:textId="77777777" w:rsidR="009D3038" w:rsidRDefault="009D3038"/>
    <w:p w14:paraId="657CB253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：轮不到我说话？我，</w:t>
      </w:r>
      <w:r>
        <w:rPr>
          <w:rFonts w:hint="eastAsia"/>
        </w:rPr>
        <w:t>Michael</w:t>
      </w:r>
      <w:r>
        <w:rPr>
          <w:rFonts w:hint="eastAsia"/>
        </w:rPr>
        <w:t>，</w:t>
      </w:r>
      <w:r>
        <w:rPr>
          <w:rFonts w:hint="eastAsia"/>
        </w:rPr>
        <w:t>Steven</w:t>
      </w:r>
      <w:r>
        <w:rPr>
          <w:rFonts w:hint="eastAsia"/>
        </w:rPr>
        <w:t>的儿子，而今晚这里是</w:t>
      </w:r>
      <w:r>
        <w:rPr>
          <w:rFonts w:hint="eastAsia"/>
        </w:rPr>
        <w:t>Hall</w:t>
      </w:r>
      <w:r>
        <w:rPr>
          <w:rFonts w:hint="eastAsia"/>
        </w:rPr>
        <w:t>集团的晚宴！我都没资格说话，那还有谁？你这个废物吗？</w:t>
      </w:r>
    </w:p>
    <w:p w14:paraId="71FB89E6" w14:textId="77777777" w:rsidR="009D3038" w:rsidRDefault="009D3038"/>
    <w:p w14:paraId="3C82DF0A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（淡漠）：你嘴巴给我放干净点！再狗叫，信不信我把你嘴打歪！</w:t>
      </w:r>
    </w:p>
    <w:p w14:paraId="2F03BCF3" w14:textId="77777777" w:rsidR="009D3038" w:rsidRDefault="009D3038"/>
    <w:p w14:paraId="6FC7074F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（把脸凑到</w:t>
      </w:r>
      <w:r>
        <w:rPr>
          <w:rFonts w:hint="eastAsia"/>
        </w:rPr>
        <w:t>Adam</w:t>
      </w:r>
      <w:r>
        <w:rPr>
          <w:rFonts w:hint="eastAsia"/>
        </w:rPr>
        <w:t>面前）：要打我啊！来啊！今天你不打我，你就是我孙子！</w:t>
      </w:r>
    </w:p>
    <w:p w14:paraId="556EA7C4" w14:textId="77777777" w:rsidR="009D3038" w:rsidRDefault="009D3038"/>
    <w:p w14:paraId="2E0DE407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：你这是在求我吗？</w:t>
      </w:r>
    </w:p>
    <w:p w14:paraId="21B9F3B3" w14:textId="77777777" w:rsidR="009D3038" w:rsidRDefault="009D3038"/>
    <w:p w14:paraId="49022305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（指着自己的脸）：对啊！我求你打我啊！你敢吗！废物！</w:t>
      </w:r>
    </w:p>
    <w:p w14:paraId="33545163" w14:textId="77777777" w:rsidR="009D3038" w:rsidRDefault="009D3038"/>
    <w:p w14:paraId="1D30BB54" w14:textId="77777777" w:rsidR="009D3038" w:rsidRDefault="00000000">
      <w:bookmarkStart w:id="34" w:name="OLE_LINK35"/>
      <w:r>
        <w:rPr>
          <w:rFonts w:hint="eastAsia"/>
        </w:rPr>
        <w:t>△</w:t>
      </w:r>
      <w:bookmarkEnd w:id="34"/>
      <w:r>
        <w:rPr>
          <w:rFonts w:hint="eastAsia"/>
        </w:rPr>
        <w:t>Adam</w:t>
      </w:r>
      <w:r>
        <w:rPr>
          <w:rFonts w:hint="eastAsia"/>
        </w:rPr>
        <w:t>猛地扬起手，一拳头打在</w:t>
      </w:r>
      <w:r>
        <w:rPr>
          <w:rFonts w:hint="eastAsia"/>
        </w:rPr>
        <w:t>Michael</w:t>
      </w:r>
      <w:r>
        <w:rPr>
          <w:rFonts w:hint="eastAsia"/>
        </w:rPr>
        <w:t>脸上，</w:t>
      </w:r>
      <w:r>
        <w:rPr>
          <w:rFonts w:hint="eastAsia"/>
        </w:rPr>
        <w:t>Michael</w:t>
      </w:r>
      <w:r>
        <w:rPr>
          <w:rFonts w:hint="eastAsia"/>
        </w:rPr>
        <w:t>顿时跌坐地上，传出巨响，全场所有人震惊。</w:t>
      </w:r>
    </w:p>
    <w:p w14:paraId="3ABF000C" w14:textId="77777777" w:rsidR="009D3038" w:rsidRDefault="009D3038"/>
    <w:p w14:paraId="1D570B1A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：这……</w:t>
      </w:r>
      <w:r>
        <w:rPr>
          <w:rFonts w:hint="eastAsia"/>
        </w:rPr>
        <w:t>Adam</w:t>
      </w:r>
      <w:r>
        <w:rPr>
          <w:rFonts w:hint="eastAsia"/>
        </w:rPr>
        <w:t>，你太冲动了！</w:t>
      </w:r>
    </w:p>
    <w:p w14:paraId="2E48CF24" w14:textId="77777777" w:rsidR="009D3038" w:rsidRDefault="009D3038"/>
    <w:p w14:paraId="5E478C0F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：这，这可如何是好！</w:t>
      </w:r>
    </w:p>
    <w:p w14:paraId="50413C00" w14:textId="77777777" w:rsidR="009D3038" w:rsidRDefault="009D3038"/>
    <w:p w14:paraId="4E3C8BF6" w14:textId="77777777" w:rsidR="009D3038" w:rsidRDefault="00000000">
      <w:bookmarkStart w:id="35" w:name="OLE_LINK36"/>
      <w:r>
        <w:rPr>
          <w:rFonts w:hint="eastAsia"/>
        </w:rPr>
        <w:t>△</w:t>
      </w:r>
      <w:bookmarkEnd w:id="35"/>
      <w:r>
        <w:rPr>
          <w:rFonts w:hint="eastAsia"/>
        </w:rPr>
        <w:t>Adam</w:t>
      </w:r>
      <w:r>
        <w:rPr>
          <w:rFonts w:hint="eastAsia"/>
        </w:rPr>
        <w:t>不以为意，甩了甩自己的拳头，看向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。</w:t>
      </w:r>
    </w:p>
    <w:p w14:paraId="4E764CA0" w14:textId="77777777" w:rsidR="009D3038" w:rsidRDefault="009D3038"/>
    <w:p w14:paraId="12DF8D85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：别担心，你们也听到了，他自己求我打他的。这么贱的要求，我还是第一次遇到！</w:t>
      </w:r>
    </w:p>
    <w:p w14:paraId="2D34B15F" w14:textId="77777777" w:rsidR="009D3038" w:rsidRDefault="009D3038"/>
    <w:p w14:paraId="09D917AF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（喝斥）：</w:t>
      </w:r>
      <w:r>
        <w:rPr>
          <w:rFonts w:hint="eastAsia"/>
        </w:rPr>
        <w:t>Adam</w:t>
      </w:r>
      <w:r>
        <w:rPr>
          <w:rFonts w:hint="eastAsia"/>
        </w:rPr>
        <w:t>！你敢动手打人？</w:t>
      </w:r>
    </w:p>
    <w:p w14:paraId="5559A208" w14:textId="77777777" w:rsidR="009D3038" w:rsidRDefault="009D3038"/>
    <w:p w14:paraId="149B0B9A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：你是聋子吗？没听到他在求我吗？我只是满足他而已！</w:t>
      </w:r>
    </w:p>
    <w:p w14:paraId="4CF4EBAF" w14:textId="77777777" w:rsidR="009D3038" w:rsidRDefault="009D3038"/>
    <w:p w14:paraId="3101295F" w14:textId="77777777" w:rsidR="009D3038" w:rsidRDefault="009D3038"/>
    <w:p w14:paraId="34208665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集</w:t>
      </w:r>
    </w:p>
    <w:p w14:paraId="0AB84CDA" w14:textId="77777777" w:rsidR="009D3038" w:rsidRDefault="009D3038"/>
    <w:p w14:paraId="62359860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宴会厅</w:t>
      </w:r>
    </w:p>
    <w:p w14:paraId="416BD518" w14:textId="77777777" w:rsidR="009D3038" w:rsidRDefault="009D3038"/>
    <w:p w14:paraId="3237B8E0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Evelyn</w:t>
      </w:r>
      <w:r>
        <w:rPr>
          <w:rFonts w:hint="eastAsia"/>
        </w:rPr>
        <w:t>走上前去，推了</w:t>
      </w:r>
      <w:r>
        <w:rPr>
          <w:rFonts w:hint="eastAsia"/>
        </w:rPr>
        <w:t>Adam</w:t>
      </w:r>
      <w:r>
        <w:rPr>
          <w:rFonts w:hint="eastAsia"/>
        </w:rPr>
        <w:t>一把。</w:t>
      </w:r>
    </w:p>
    <w:p w14:paraId="2F0E6938" w14:textId="77777777" w:rsidR="009D3038" w:rsidRDefault="009D3038"/>
    <w:p w14:paraId="47F0A05E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</w:t>
      </w:r>
      <w:r>
        <w:rPr>
          <w:rFonts w:hint="eastAsia"/>
        </w:rPr>
        <w:t>Michael</w:t>
      </w:r>
      <w:r>
        <w:rPr>
          <w:rFonts w:hint="eastAsia"/>
        </w:rPr>
        <w:t>是什么身份？你敢打他，你简直是在找死！</w:t>
      </w:r>
    </w:p>
    <w:p w14:paraId="7AA78689" w14:textId="77777777" w:rsidR="009D3038" w:rsidRDefault="009D3038"/>
    <w:p w14:paraId="33444866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（耸肩）：什么身份？不就是</w:t>
      </w:r>
      <w:r>
        <w:rPr>
          <w:rFonts w:hint="eastAsia"/>
        </w:rPr>
        <w:t>Steven</w:t>
      </w:r>
      <w:r>
        <w:rPr>
          <w:rFonts w:hint="eastAsia"/>
        </w:rPr>
        <w:t>的儿子吗，就算是</w:t>
      </w:r>
      <w:r>
        <w:rPr>
          <w:rFonts w:hint="eastAsia"/>
        </w:rPr>
        <w:t>Steven</w:t>
      </w:r>
      <w:r>
        <w:rPr>
          <w:rFonts w:hint="eastAsia"/>
        </w:rPr>
        <w:t>来了，我也一样打！</w:t>
      </w:r>
    </w:p>
    <w:p w14:paraId="2CD43168" w14:textId="77777777" w:rsidR="009D3038" w:rsidRDefault="009D3038"/>
    <w:p w14:paraId="032F282B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（怒斥）：</w:t>
      </w:r>
      <w:r>
        <w:rPr>
          <w:rFonts w:hint="eastAsia"/>
        </w:rPr>
        <w:t>Adam</w:t>
      </w:r>
      <w:r>
        <w:rPr>
          <w:rFonts w:hint="eastAsia"/>
        </w:rPr>
        <w:t>，你太放肆了！幸好</w:t>
      </w:r>
      <w:r>
        <w:rPr>
          <w:rFonts w:hint="eastAsia"/>
        </w:rPr>
        <w:t>Steven</w:t>
      </w:r>
      <w:r>
        <w:rPr>
          <w:rFonts w:hint="eastAsia"/>
        </w:rPr>
        <w:t>现在不在，如果他在，你死定了！</w:t>
      </w:r>
    </w:p>
    <w:p w14:paraId="67220288" w14:textId="77777777" w:rsidR="009D3038" w:rsidRDefault="009D3038"/>
    <w:p w14:paraId="61B0AAD6" w14:textId="77777777" w:rsidR="009D3038" w:rsidRDefault="00000000">
      <w:r>
        <w:rPr>
          <w:rFonts w:hint="eastAsia"/>
        </w:rPr>
        <w:t xml:space="preserve">2 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酒店</w:t>
      </w:r>
      <w:r>
        <w:rPr>
          <w:rFonts w:hint="eastAsia"/>
        </w:rPr>
        <w:t>-</w:t>
      </w:r>
      <w:r>
        <w:rPr>
          <w:rFonts w:hint="eastAsia"/>
        </w:rPr>
        <w:t>走廊</w:t>
      </w:r>
    </w:p>
    <w:p w14:paraId="64F47646" w14:textId="77777777" w:rsidR="009D3038" w:rsidRDefault="009D3038"/>
    <w:p w14:paraId="6F7A73EE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Steven</w:t>
      </w:r>
      <w:r>
        <w:rPr>
          <w:rFonts w:hint="eastAsia"/>
        </w:rPr>
        <w:t>身后跟着一群黑衣保镖，他的手里拿着手机，他挂断电话后，脸上露出焦急。</w:t>
      </w:r>
    </w:p>
    <w:p w14:paraId="518DF54E" w14:textId="77777777" w:rsidR="009D3038" w:rsidRDefault="009D3038"/>
    <w:p w14:paraId="66BBBDF8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：快快快，我刚刚得到消息，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已经抵达宴会现场了！</w:t>
      </w:r>
    </w:p>
    <w:p w14:paraId="01406853" w14:textId="77777777" w:rsidR="009D3038" w:rsidRDefault="009D3038"/>
    <w:p w14:paraId="3ED9EEC8" w14:textId="77777777" w:rsidR="009D3038" w:rsidRDefault="00000000">
      <w:bookmarkStart w:id="36" w:name="OLE_LINK37"/>
      <w:r>
        <w:rPr>
          <w:rFonts w:hint="eastAsia"/>
        </w:rPr>
        <w:t>△</w:t>
      </w:r>
      <w:bookmarkEnd w:id="36"/>
      <w:r>
        <w:rPr>
          <w:rFonts w:hint="eastAsia"/>
        </w:rPr>
        <w:t>Steven</w:t>
      </w:r>
      <w:r>
        <w:rPr>
          <w:rFonts w:hint="eastAsia"/>
        </w:rPr>
        <w:t>走到电梯前，焦急连按电梯，电梯迟迟不来，他转身朝楼梯间走去。</w:t>
      </w:r>
    </w:p>
    <w:p w14:paraId="5CEB7126" w14:textId="77777777" w:rsidR="009D3038" w:rsidRDefault="009D3038"/>
    <w:p w14:paraId="5153DC66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：走楼梯！快快快！</w:t>
      </w:r>
    </w:p>
    <w:p w14:paraId="65A8A006" w14:textId="77777777" w:rsidR="009D3038" w:rsidRDefault="009D3038"/>
    <w:p w14:paraId="0B94F3EE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Steven</w:t>
      </w:r>
      <w:r>
        <w:rPr>
          <w:rFonts w:hint="eastAsia"/>
        </w:rPr>
        <w:t>带着保镖们快步走进楼梯间。</w:t>
      </w:r>
    </w:p>
    <w:p w14:paraId="420323A9" w14:textId="77777777" w:rsidR="009D3038" w:rsidRDefault="009D3038"/>
    <w:p w14:paraId="0234AE0A" w14:textId="77777777" w:rsidR="009D3038" w:rsidRDefault="00000000">
      <w:r>
        <w:rPr>
          <w:rFonts w:hint="eastAsia"/>
        </w:rPr>
        <w:t xml:space="preserve">3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宴会厅</w:t>
      </w:r>
    </w:p>
    <w:p w14:paraId="043385FE" w14:textId="77777777" w:rsidR="009D3038" w:rsidRDefault="009D3038"/>
    <w:p w14:paraId="7DFDCFB7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</w:t>
      </w:r>
      <w:r>
        <w:rPr>
          <w:rFonts w:hint="eastAsia"/>
        </w:rPr>
        <w:t>Adam</w:t>
      </w:r>
      <w:r>
        <w:rPr>
          <w:rFonts w:hint="eastAsia"/>
        </w:rPr>
        <w:t>，我劝你，立刻跪下道歉！</w:t>
      </w:r>
    </w:p>
    <w:p w14:paraId="7FCD0745" w14:textId="77777777" w:rsidR="009D3038" w:rsidRDefault="009D3038"/>
    <w:p w14:paraId="54471F59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Evelyn</w:t>
      </w:r>
      <w:r>
        <w:rPr>
          <w:rFonts w:hint="eastAsia"/>
        </w:rPr>
        <w:t>指着地面，随后又看向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，补充道。</w:t>
      </w:r>
    </w:p>
    <w:p w14:paraId="46D9EE11" w14:textId="77777777" w:rsidR="009D3038" w:rsidRDefault="009D3038"/>
    <w:p w14:paraId="1A57A6DA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：还有你们两个老不死的，一起跪下！</w:t>
      </w:r>
    </w:p>
    <w:p w14:paraId="2DE045F8" w14:textId="77777777" w:rsidR="009D3038" w:rsidRDefault="009D3038"/>
    <w:p w14:paraId="0B7D8342" w14:textId="77777777" w:rsidR="009D3038" w:rsidRDefault="00000000">
      <w:bookmarkStart w:id="37" w:name="OLE_LINK38"/>
      <w:r>
        <w:rPr>
          <w:rFonts w:hint="eastAsia"/>
        </w:rPr>
        <w:t>△</w:t>
      </w:r>
      <w:bookmarkEnd w:id="37"/>
      <w:r>
        <w:rPr>
          <w:rFonts w:hint="eastAsia"/>
        </w:rPr>
        <w:t>Michael</w:t>
      </w:r>
      <w:r>
        <w:rPr>
          <w:rFonts w:hint="eastAsia"/>
        </w:rPr>
        <w:t>捂着脸站了起来，嘴角还挂着血，满脸狰狞，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都有点害怕。</w:t>
      </w:r>
    </w:p>
    <w:p w14:paraId="5793C938" w14:textId="77777777" w:rsidR="009D3038" w:rsidRDefault="009D3038"/>
    <w:p w14:paraId="26BE72DD" w14:textId="77777777" w:rsidR="009D3038" w:rsidRDefault="00000000">
      <w:r>
        <w:rPr>
          <w:rFonts w:hint="eastAsia"/>
        </w:rPr>
        <w:lastRenderedPageBreak/>
        <w:t>Adam</w:t>
      </w:r>
      <w:r>
        <w:rPr>
          <w:rFonts w:hint="eastAsia"/>
        </w:rPr>
        <w:t>（冷声）：你算个什么东西！（指着</w:t>
      </w:r>
      <w:r>
        <w:rPr>
          <w:rFonts w:hint="eastAsia"/>
        </w:rPr>
        <w:t>Michael</w:t>
      </w:r>
      <w:r>
        <w:rPr>
          <w:rFonts w:hint="eastAsia"/>
        </w:rPr>
        <w:t>）他又算个什么东西？还要我们一家给他跪下道歉？你们知道我是谁吗？</w:t>
      </w:r>
    </w:p>
    <w:p w14:paraId="523305C1" w14:textId="77777777" w:rsidR="009D3038" w:rsidRDefault="009D3038"/>
    <w:p w14:paraId="41DE1CE7" w14:textId="77777777" w:rsidR="009D3038" w:rsidRDefault="009D3038"/>
    <w:p w14:paraId="4293F6F4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40</w:t>
      </w:r>
      <w:r>
        <w:rPr>
          <w:rFonts w:hint="eastAsia"/>
        </w:rPr>
        <w:t>集</w:t>
      </w:r>
    </w:p>
    <w:p w14:paraId="029A48DD" w14:textId="77777777" w:rsidR="009D3038" w:rsidRDefault="009D3038"/>
    <w:p w14:paraId="4188353F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宴会厅</w:t>
      </w:r>
    </w:p>
    <w:p w14:paraId="70070BC0" w14:textId="77777777" w:rsidR="009D3038" w:rsidRDefault="009D3038"/>
    <w:p w14:paraId="6ECC19D6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Gail</w:t>
      </w:r>
      <w:r>
        <w:rPr>
          <w:rFonts w:hint="eastAsia"/>
        </w:rPr>
        <w:t>走了过来，她穿着晚礼服，一副贵妇的模样，发出嘲笑。</w:t>
      </w:r>
    </w:p>
    <w:p w14:paraId="5E289935" w14:textId="77777777" w:rsidR="009D3038" w:rsidRDefault="009D3038"/>
    <w:p w14:paraId="2C2E99D5" w14:textId="77777777" w:rsidR="009D3038" w:rsidRDefault="00000000">
      <w:r>
        <w:rPr>
          <w:rFonts w:hint="eastAsia"/>
        </w:rPr>
        <w:t>Gail</w:t>
      </w:r>
      <w:r>
        <w:rPr>
          <w:rFonts w:hint="eastAsia"/>
        </w:rPr>
        <w:t>：够了！（看向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）就因为我女儿和你儿子有过这么一个开玩笑的婚约，我们</w:t>
      </w:r>
      <w:r>
        <w:rPr>
          <w:rFonts w:hint="eastAsia"/>
        </w:rPr>
        <w:t>Baker</w:t>
      </w:r>
      <w:r>
        <w:rPr>
          <w:rFonts w:hint="eastAsia"/>
        </w:rPr>
        <w:t>家这些年在上流圈子里丢尽颜面！你们一家子还敢来这里闹？给我滚出去！</w:t>
      </w:r>
    </w:p>
    <w:p w14:paraId="39803EE8" w14:textId="77777777" w:rsidR="009D3038" w:rsidRDefault="009D3038"/>
    <w:p w14:paraId="38D4E7CB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Michael</w:t>
      </w:r>
      <w:r>
        <w:rPr>
          <w:rFonts w:hint="eastAsia"/>
        </w:rPr>
        <w:t>擦了擦嘴角的血，神色狰狞。</w:t>
      </w:r>
    </w:p>
    <w:p w14:paraId="4BA8C1ED" w14:textId="77777777" w:rsidR="009D3038" w:rsidRDefault="009D3038"/>
    <w:p w14:paraId="21093596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：滚？太便宜他们了！（看向</w:t>
      </w:r>
      <w:r>
        <w:rPr>
          <w:rFonts w:hint="eastAsia"/>
        </w:rPr>
        <w:t>Adam</w:t>
      </w:r>
      <w:r>
        <w:rPr>
          <w:rFonts w:hint="eastAsia"/>
        </w:rPr>
        <w:t>）你们一家子不是久别重逢吗？我今天就帮你们好好庆祝庆祝！</w:t>
      </w:r>
    </w:p>
    <w:p w14:paraId="2AD6FD7D" w14:textId="77777777" w:rsidR="009D3038" w:rsidRDefault="009D3038"/>
    <w:p w14:paraId="479A0859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（厉喝）：保安！</w:t>
      </w:r>
    </w:p>
    <w:p w14:paraId="1A3DF024" w14:textId="77777777" w:rsidR="009D3038" w:rsidRDefault="009D3038"/>
    <w:p w14:paraId="007EB6C4" w14:textId="77777777" w:rsidR="009D3038" w:rsidRDefault="00000000">
      <w:r>
        <w:rPr>
          <w:rFonts w:hint="eastAsia"/>
        </w:rPr>
        <w:t>△几个黑衣保安很快围了过来，</w:t>
      </w:r>
      <w:r>
        <w:rPr>
          <w:rFonts w:hint="eastAsia"/>
        </w:rPr>
        <w:t>Michael</w:t>
      </w:r>
      <w:r>
        <w:rPr>
          <w:rFonts w:hint="eastAsia"/>
        </w:rPr>
        <w:t>指着</w:t>
      </w:r>
      <w:r>
        <w:rPr>
          <w:rFonts w:hint="eastAsia"/>
        </w:rPr>
        <w:t>Adam</w:t>
      </w:r>
      <w:r>
        <w:rPr>
          <w:rFonts w:hint="eastAsia"/>
        </w:rPr>
        <w:t>。</w:t>
      </w:r>
    </w:p>
    <w:p w14:paraId="65D409DC" w14:textId="77777777" w:rsidR="009D3038" w:rsidRDefault="009D3038"/>
    <w:p w14:paraId="4E6A50D5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（指着</w:t>
      </w:r>
      <w:r>
        <w:rPr>
          <w:rFonts w:hint="eastAsia"/>
        </w:rPr>
        <w:t>Adam</w:t>
      </w:r>
      <w:r>
        <w:rPr>
          <w:rFonts w:hint="eastAsia"/>
        </w:rPr>
        <w:t>）：给我废了这个小子！我要让他，知道招惹我</w:t>
      </w:r>
      <w:r>
        <w:rPr>
          <w:rFonts w:hint="eastAsia"/>
        </w:rPr>
        <w:t>Michael</w:t>
      </w:r>
      <w:r>
        <w:rPr>
          <w:rFonts w:hint="eastAsia"/>
        </w:rPr>
        <w:t>的代价！</w:t>
      </w:r>
    </w:p>
    <w:p w14:paraId="340DA085" w14:textId="77777777" w:rsidR="009D3038" w:rsidRDefault="009D3038"/>
    <w:p w14:paraId="50190E81" w14:textId="77777777" w:rsidR="009D3038" w:rsidRDefault="00000000">
      <w:r>
        <w:rPr>
          <w:rFonts w:hint="eastAsia"/>
        </w:rPr>
        <w:t>Gail</w:t>
      </w:r>
      <w:r>
        <w:rPr>
          <w:rFonts w:hint="eastAsia"/>
        </w:rPr>
        <w:t>（冷笑）：</w:t>
      </w:r>
      <w:r>
        <w:rPr>
          <w:rFonts w:hint="eastAsia"/>
        </w:rPr>
        <w:t>Michael</w:t>
      </w:r>
      <w:r>
        <w:rPr>
          <w:rFonts w:hint="eastAsia"/>
        </w:rPr>
        <w:t>，一下就玩死多没意思啊，照我说，（指着</w:t>
      </w:r>
      <w:r>
        <w:rPr>
          <w:rFonts w:hint="eastAsia"/>
        </w:rPr>
        <w:t>Adam</w:t>
      </w:r>
      <w:r>
        <w:rPr>
          <w:rFonts w:hint="eastAsia"/>
        </w:rPr>
        <w:t>）应该让这个不知天高地厚的穷工人，一辈子躺在轮椅上，那才有意思！</w:t>
      </w:r>
    </w:p>
    <w:p w14:paraId="051C67C6" w14:textId="77777777" w:rsidR="009D3038" w:rsidRDefault="009D3038"/>
    <w:p w14:paraId="14A6851A" w14:textId="77777777" w:rsidR="009D3038" w:rsidRDefault="00000000">
      <w:bookmarkStart w:id="38" w:name="OLE_LINK39"/>
      <w:r>
        <w:rPr>
          <w:rFonts w:hint="eastAsia"/>
        </w:rPr>
        <w:t>△</w:t>
      </w:r>
      <w:bookmarkEnd w:id="38"/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吓了一跳，</w:t>
      </w:r>
      <w:r>
        <w:rPr>
          <w:rFonts w:hint="eastAsia"/>
        </w:rPr>
        <w:t>Tom</w:t>
      </w:r>
      <w:r>
        <w:rPr>
          <w:rFonts w:hint="eastAsia"/>
        </w:rPr>
        <w:t>慌张地求饶。</w:t>
      </w:r>
    </w:p>
    <w:p w14:paraId="345EBA55" w14:textId="77777777" w:rsidR="009D3038" w:rsidRDefault="009D3038"/>
    <w:p w14:paraId="35DD9586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：</w:t>
      </w:r>
      <w:r>
        <w:rPr>
          <w:rFonts w:hint="eastAsia"/>
        </w:rPr>
        <w:t>Gail</w:t>
      </w:r>
      <w:r>
        <w:rPr>
          <w:rFonts w:hint="eastAsia"/>
        </w:rPr>
        <w:t>，我们让</w:t>
      </w:r>
      <w:r>
        <w:rPr>
          <w:rFonts w:hint="eastAsia"/>
        </w:rPr>
        <w:t>Adam</w:t>
      </w:r>
      <w:r>
        <w:rPr>
          <w:rFonts w:hint="eastAsia"/>
        </w:rPr>
        <w:t>道歉，让他道歉！</w:t>
      </w:r>
    </w:p>
    <w:p w14:paraId="798F4F14" w14:textId="77777777" w:rsidR="009D3038" w:rsidRDefault="009D3038"/>
    <w:p w14:paraId="4DCE26F1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：对对对，我们道歉，我们道歉。（小声对</w:t>
      </w:r>
      <w:r>
        <w:rPr>
          <w:rFonts w:hint="eastAsia"/>
        </w:rPr>
        <w:t>Adam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，听妈一句吧……</w:t>
      </w:r>
    </w:p>
    <w:p w14:paraId="3500B2AE" w14:textId="77777777" w:rsidR="009D3038" w:rsidRDefault="009D3038"/>
    <w:p w14:paraId="79CEB2E4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（冷笑）：知道害怕了？想道歉了？可惜晚了！</w:t>
      </w:r>
    </w:p>
    <w:p w14:paraId="38922D22" w14:textId="77777777" w:rsidR="009D3038" w:rsidRDefault="009D3038"/>
    <w:p w14:paraId="7E855D58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没有理会</w:t>
      </w:r>
      <w:r>
        <w:rPr>
          <w:rFonts w:hint="eastAsia"/>
        </w:rPr>
        <w:t>Evelyn</w:t>
      </w:r>
      <w:r>
        <w:rPr>
          <w:rFonts w:hint="eastAsia"/>
        </w:rPr>
        <w:t>，而是拍了拍</w:t>
      </w:r>
      <w:r>
        <w:rPr>
          <w:rFonts w:hint="eastAsia"/>
        </w:rPr>
        <w:t>Tom</w:t>
      </w:r>
      <w:r>
        <w:rPr>
          <w:rFonts w:hint="eastAsia"/>
        </w:rPr>
        <w:t>肩膀，上前一步，把父母护在身后。</w:t>
      </w:r>
    </w:p>
    <w:p w14:paraId="5650A2CB" w14:textId="77777777" w:rsidR="009D3038" w:rsidRDefault="009D3038"/>
    <w:p w14:paraId="46FE8982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：别害怕，爸妈，我说过了，（双手摊开，示意四周一圈）这晚宴，是为了庆祝我们一家团聚而特地准备的！你们才是这里的主人！</w:t>
      </w:r>
    </w:p>
    <w:p w14:paraId="1691B32A" w14:textId="77777777" w:rsidR="009D3038" w:rsidRDefault="009D3038"/>
    <w:p w14:paraId="25324BF1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：至于你们（看向</w:t>
      </w:r>
      <w:r>
        <w:rPr>
          <w:rFonts w:hint="eastAsia"/>
        </w:rPr>
        <w:t>Evelyn</w:t>
      </w:r>
      <w:r>
        <w:rPr>
          <w:rFonts w:hint="eastAsia"/>
        </w:rPr>
        <w:t>等人）今晚会道歉的人，是你们，求饶的人，依旧是你们！</w:t>
      </w:r>
    </w:p>
    <w:p w14:paraId="2F1F46CD" w14:textId="77777777" w:rsidR="009D3038" w:rsidRDefault="009D3038"/>
    <w:p w14:paraId="5F4E38A9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Evelyn</w:t>
      </w:r>
      <w:r>
        <w:rPr>
          <w:rFonts w:hint="eastAsia"/>
        </w:rPr>
        <w:t>和</w:t>
      </w:r>
      <w:r>
        <w:rPr>
          <w:rFonts w:hint="eastAsia"/>
        </w:rPr>
        <w:t>Michael</w:t>
      </w:r>
      <w:r>
        <w:rPr>
          <w:rFonts w:hint="eastAsia"/>
        </w:rPr>
        <w:t>闻言，对视一眼，骤然间哈哈大笑起来。</w:t>
      </w:r>
    </w:p>
    <w:p w14:paraId="3E991E7F" w14:textId="77777777" w:rsidR="009D3038" w:rsidRDefault="009D3038"/>
    <w:p w14:paraId="7959DB8E" w14:textId="77777777" w:rsidR="009D3038" w:rsidRDefault="00000000">
      <w:r>
        <w:rPr>
          <w:rFonts w:hint="eastAsia"/>
        </w:rPr>
        <w:lastRenderedPageBreak/>
        <w:t>△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面面相觑。</w:t>
      </w:r>
    </w:p>
    <w:p w14:paraId="7CCA50D2" w14:textId="77777777" w:rsidR="009D3038" w:rsidRDefault="009D3038"/>
    <w:p w14:paraId="2573278B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</w:t>
      </w:r>
      <w:r>
        <w:rPr>
          <w:rFonts w:hint="eastAsia"/>
        </w:rPr>
        <w:t>Adam</w:t>
      </w:r>
      <w:r>
        <w:rPr>
          <w:rFonts w:hint="eastAsia"/>
        </w:rPr>
        <w:t>，你父母有你这样的儿子，还真可怜啊。</w:t>
      </w:r>
    </w:p>
    <w:p w14:paraId="0781A817" w14:textId="77777777" w:rsidR="009D3038" w:rsidRDefault="009D3038"/>
    <w:p w14:paraId="540A8098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（笑）：可怜的人是你们？今天，我的父母只会很开心、很幸福。</w:t>
      </w:r>
    </w:p>
    <w:p w14:paraId="66B7A23D" w14:textId="77777777" w:rsidR="009D3038" w:rsidRDefault="009D3038"/>
    <w:p w14:paraId="5FD490AF" w14:textId="77777777" w:rsidR="009D3038" w:rsidRDefault="00000000">
      <w:bookmarkStart w:id="39" w:name="OLE_LINK40"/>
      <w:r>
        <w:rPr>
          <w:rFonts w:hint="eastAsia"/>
        </w:rPr>
        <w:t>△</w:t>
      </w:r>
      <w:bookmarkEnd w:id="39"/>
      <w:r>
        <w:rPr>
          <w:rFonts w:hint="eastAsia"/>
        </w:rPr>
        <w:t>Michael</w:t>
      </w:r>
      <w:r>
        <w:rPr>
          <w:rFonts w:hint="eastAsia"/>
        </w:rPr>
        <w:t>笑得拍大腿、前俯后仰。</w:t>
      </w:r>
    </w:p>
    <w:p w14:paraId="55029F00" w14:textId="77777777" w:rsidR="009D3038" w:rsidRDefault="009D3038"/>
    <w:p w14:paraId="2C4170CC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：我看你是疯了吧？我倒要看看，等会儿你父母看到你这个等了二十年才回来的儿子被打断双腿，他们要怎么开心幸福？</w:t>
      </w:r>
    </w:p>
    <w:p w14:paraId="36BC1EBD" w14:textId="77777777" w:rsidR="009D3038" w:rsidRDefault="009D3038"/>
    <w:p w14:paraId="57B1A58B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Tom</w:t>
      </w:r>
      <w:r>
        <w:rPr>
          <w:rFonts w:hint="eastAsia"/>
        </w:rPr>
        <w:t>闻言，挡在了</w:t>
      </w:r>
      <w:r>
        <w:rPr>
          <w:rFonts w:hint="eastAsia"/>
        </w:rPr>
        <w:t>Adam</w:t>
      </w:r>
      <w:r>
        <w:rPr>
          <w:rFonts w:hint="eastAsia"/>
        </w:rPr>
        <w:t>面前。</w:t>
      </w:r>
    </w:p>
    <w:p w14:paraId="1A5A2950" w14:textId="77777777" w:rsidR="009D3038" w:rsidRDefault="009D3038"/>
    <w:p w14:paraId="0DA8A375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：我不能让你伤害我的儿子……</w:t>
      </w:r>
    </w:p>
    <w:p w14:paraId="597334B1" w14:textId="77777777" w:rsidR="009D3038" w:rsidRDefault="009D3038"/>
    <w:p w14:paraId="1074264B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：动手！</w:t>
      </w:r>
    </w:p>
    <w:p w14:paraId="2C99C376" w14:textId="77777777" w:rsidR="009D3038" w:rsidRDefault="009D3038"/>
    <w:p w14:paraId="0B7E739E" w14:textId="77777777" w:rsidR="009D3038" w:rsidRDefault="00000000">
      <w:bookmarkStart w:id="40" w:name="OLE_LINK41"/>
      <w:r>
        <w:rPr>
          <w:rFonts w:hint="eastAsia"/>
        </w:rPr>
        <w:t>△</w:t>
      </w:r>
      <w:bookmarkEnd w:id="40"/>
      <w:r>
        <w:rPr>
          <w:rFonts w:hint="eastAsia"/>
        </w:rPr>
        <w:t>Michael</w:t>
      </w:r>
      <w:r>
        <w:rPr>
          <w:rFonts w:hint="eastAsia"/>
        </w:rPr>
        <w:t>一挥手，</w:t>
      </w:r>
      <w:r>
        <w:rPr>
          <w:rFonts w:hint="eastAsia"/>
        </w:rPr>
        <w:t>4</w:t>
      </w:r>
      <w:r>
        <w:rPr>
          <w:rFonts w:hint="eastAsia"/>
        </w:rPr>
        <w:t>个保安快步上前，围住</w:t>
      </w:r>
      <w:r>
        <w:rPr>
          <w:rFonts w:hint="eastAsia"/>
        </w:rPr>
        <w:t>Tom</w:t>
      </w:r>
      <w:r>
        <w:rPr>
          <w:rFonts w:hint="eastAsia"/>
        </w:rPr>
        <w:t>，就在这时，有个保安匆匆推门进来，走到</w:t>
      </w:r>
      <w:r>
        <w:rPr>
          <w:rFonts w:hint="eastAsia"/>
        </w:rPr>
        <w:t>Michael</w:t>
      </w:r>
      <w:r>
        <w:rPr>
          <w:rFonts w:hint="eastAsia"/>
        </w:rPr>
        <w:t>面前。</w:t>
      </w:r>
    </w:p>
    <w:p w14:paraId="322C52A1" w14:textId="77777777" w:rsidR="009D3038" w:rsidRDefault="009D3038"/>
    <w:p w14:paraId="657584E6" w14:textId="77777777" w:rsidR="009D3038" w:rsidRDefault="00000000">
      <w:r>
        <w:rPr>
          <w:rFonts w:hint="eastAsia"/>
        </w:rPr>
        <w:t>保安：</w:t>
      </w:r>
      <w:r>
        <w:rPr>
          <w:rFonts w:hint="eastAsia"/>
        </w:rPr>
        <w:t>Steven</w:t>
      </w:r>
      <w:r>
        <w:rPr>
          <w:rFonts w:hint="eastAsia"/>
        </w:rPr>
        <w:t>总经理，马上就要过来了！</w:t>
      </w:r>
    </w:p>
    <w:p w14:paraId="5F6911C7" w14:textId="77777777" w:rsidR="009D3038" w:rsidRDefault="009D3038"/>
    <w:p w14:paraId="1E3C2ACC" w14:textId="77777777" w:rsidR="009D3038" w:rsidRDefault="009D3038"/>
    <w:p w14:paraId="6DF414AC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41</w:t>
      </w:r>
      <w:r>
        <w:rPr>
          <w:rFonts w:hint="eastAsia"/>
        </w:rPr>
        <w:t>集</w:t>
      </w:r>
    </w:p>
    <w:p w14:paraId="7060061E" w14:textId="77777777" w:rsidR="009D3038" w:rsidRDefault="009D3038"/>
    <w:p w14:paraId="089D3273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宴会厅</w:t>
      </w:r>
    </w:p>
    <w:p w14:paraId="49983C78" w14:textId="77777777" w:rsidR="009D3038" w:rsidRDefault="009D3038"/>
    <w:p w14:paraId="07189164" w14:textId="77777777" w:rsidR="009D3038" w:rsidRDefault="00000000">
      <w:r>
        <w:rPr>
          <w:rFonts w:hint="eastAsia"/>
        </w:rPr>
        <w:t>△闻言，</w:t>
      </w:r>
      <w:r>
        <w:rPr>
          <w:rFonts w:hint="eastAsia"/>
        </w:rPr>
        <w:t>Evelyn</w:t>
      </w:r>
      <w:r>
        <w:rPr>
          <w:rFonts w:hint="eastAsia"/>
        </w:rPr>
        <w:t>骄傲地扬起下巴，嘲笑地看着</w:t>
      </w:r>
      <w:r>
        <w:rPr>
          <w:rFonts w:hint="eastAsia"/>
        </w:rPr>
        <w:t>Adam</w:t>
      </w:r>
      <w:r>
        <w:rPr>
          <w:rFonts w:hint="eastAsia"/>
        </w:rPr>
        <w:t>。</w:t>
      </w:r>
    </w:p>
    <w:p w14:paraId="48DB4333" w14:textId="77777777" w:rsidR="009D3038" w:rsidRDefault="009D3038"/>
    <w:p w14:paraId="42D9ED89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</w:t>
      </w:r>
      <w:r>
        <w:rPr>
          <w:rFonts w:hint="eastAsia"/>
        </w:rPr>
        <w:t>Adam</w:t>
      </w:r>
      <w:r>
        <w:rPr>
          <w:rFonts w:hint="eastAsia"/>
        </w:rPr>
        <w:t>，你知道现在来的是什么人吗？</w:t>
      </w:r>
      <w:r>
        <w:rPr>
          <w:rFonts w:hint="eastAsia"/>
        </w:rPr>
        <w:t>Hall</w:t>
      </w:r>
      <w:r>
        <w:rPr>
          <w:rFonts w:hint="eastAsia"/>
        </w:rPr>
        <w:t>分公司的</w:t>
      </w:r>
      <w:r>
        <w:rPr>
          <w:rFonts w:hint="eastAsia"/>
        </w:rPr>
        <w:t>Steven</w:t>
      </w:r>
      <w:r>
        <w:rPr>
          <w:rFonts w:hint="eastAsia"/>
        </w:rPr>
        <w:t>总经理！</w:t>
      </w:r>
      <w:r>
        <w:rPr>
          <w:rFonts w:hint="eastAsia"/>
        </w:rPr>
        <w:t>Michael</w:t>
      </w:r>
      <w:r>
        <w:rPr>
          <w:rFonts w:hint="eastAsia"/>
        </w:rPr>
        <w:t>的父亲！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的心腹！</w:t>
      </w:r>
    </w:p>
    <w:p w14:paraId="1E94DFAA" w14:textId="77777777" w:rsidR="009D3038" w:rsidRDefault="009D3038"/>
    <w:p w14:paraId="2F96CC4C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</w:t>
      </w:r>
      <w:r>
        <w:rPr>
          <w:rFonts w:hint="eastAsia"/>
        </w:rPr>
        <w:t>Steven</w:t>
      </w:r>
      <w:r>
        <w:rPr>
          <w:rFonts w:hint="eastAsia"/>
        </w:rPr>
        <w:t>是吧？我根本不放在眼里。</w:t>
      </w:r>
    </w:p>
    <w:p w14:paraId="1005270A" w14:textId="77777777" w:rsidR="009D3038" w:rsidRDefault="009D3038"/>
    <w:p w14:paraId="70BE2B54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：还在说大话，</w:t>
      </w:r>
      <w:r>
        <w:rPr>
          <w:rFonts w:hint="eastAsia"/>
          <w:u w:val="dotted"/>
        </w:rPr>
        <w:t>你可知道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可是跺跺脚就能让全国经济大地震的大人物！你要是得罪了他这种大人物，你们这一家子，死无葬身之地！</w:t>
      </w:r>
    </w:p>
    <w:p w14:paraId="00363AB6" w14:textId="77777777" w:rsidR="009D3038" w:rsidRDefault="009D3038"/>
    <w:p w14:paraId="320CDA45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（嘲笑）：</w:t>
      </w:r>
      <w:r>
        <w:rPr>
          <w:rFonts w:hint="eastAsia"/>
        </w:rPr>
        <w:t>Evelyn</w:t>
      </w:r>
      <w:r>
        <w:rPr>
          <w:rFonts w:hint="eastAsia"/>
        </w:rPr>
        <w:t>，别说了，他这种乡巴佬，根本不知道这些。</w:t>
      </w:r>
    </w:p>
    <w:p w14:paraId="56C563C3" w14:textId="77777777" w:rsidR="009D3038" w:rsidRDefault="009D3038"/>
    <w:p w14:paraId="5BFD830B" w14:textId="77777777" w:rsidR="009D3038" w:rsidRDefault="00000000">
      <w:r>
        <w:rPr>
          <w:rFonts w:hint="eastAsia"/>
        </w:rPr>
        <w:t>Gail</w:t>
      </w:r>
      <w:r>
        <w:rPr>
          <w:rFonts w:hint="eastAsia"/>
        </w:rPr>
        <w:t>：总之，你们的死期到了！</w:t>
      </w:r>
    </w:p>
    <w:p w14:paraId="7B4B29A2" w14:textId="77777777" w:rsidR="009D3038" w:rsidRDefault="009D3038"/>
    <w:p w14:paraId="26D110E6" w14:textId="77777777" w:rsidR="009D3038" w:rsidRDefault="00000000">
      <w:r>
        <w:rPr>
          <w:rFonts w:hint="eastAsia"/>
        </w:rPr>
        <w:t>△紧接着，三人一起发出了嘲笑，</w:t>
      </w:r>
      <w:r>
        <w:rPr>
          <w:rFonts w:hint="eastAsia"/>
        </w:rPr>
        <w:t>Adam</w:t>
      </w:r>
      <w:r>
        <w:rPr>
          <w:rFonts w:hint="eastAsia"/>
        </w:rPr>
        <w:t>看着他们，勾起嘴角。</w:t>
      </w:r>
    </w:p>
    <w:p w14:paraId="3379AB27" w14:textId="77777777" w:rsidR="009D3038" w:rsidRDefault="009D3038"/>
    <w:p w14:paraId="5502F2CE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：诸位，不是我的死期到了，而是你们，要倒大霉了！</w:t>
      </w:r>
    </w:p>
    <w:p w14:paraId="50BCE2C8" w14:textId="77777777" w:rsidR="009D3038" w:rsidRDefault="009D3038"/>
    <w:p w14:paraId="5E98A1AF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（哈哈大笑）：我们倒霉？</w:t>
      </w:r>
      <w:r>
        <w:rPr>
          <w:rFonts w:hint="eastAsia"/>
        </w:rPr>
        <w:t>Adam</w:t>
      </w:r>
      <w:r>
        <w:rPr>
          <w:rFonts w:hint="eastAsia"/>
        </w:rPr>
        <w:t>，你该不会希望我爸来了之后，给你主持公道吧？</w:t>
      </w:r>
    </w:p>
    <w:p w14:paraId="5A9131B9" w14:textId="77777777" w:rsidR="009D3038" w:rsidRDefault="009D3038"/>
    <w:p w14:paraId="3FAF633E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（冷笑）：和你这种蠢货，真是说不通啊！（看向</w:t>
      </w:r>
      <w:r>
        <w:rPr>
          <w:rFonts w:hint="eastAsia"/>
        </w:rPr>
        <w:t>Tom</w:t>
      </w:r>
      <w:r>
        <w:rPr>
          <w:rFonts w:hint="eastAsia"/>
        </w:rPr>
        <w:t>、</w:t>
      </w:r>
      <w:r>
        <w:rPr>
          <w:rFonts w:hint="eastAsia"/>
        </w:rPr>
        <w:t>Helen</w:t>
      </w:r>
      <w:r>
        <w:rPr>
          <w:rFonts w:hint="eastAsia"/>
        </w:rPr>
        <w:t>）老东西，还不识相点劝劝你们的好儿子，难道一家子人真要死在一起啊？</w:t>
      </w:r>
    </w:p>
    <w:p w14:paraId="6CD1A018" w14:textId="77777777" w:rsidR="009D3038" w:rsidRDefault="009D3038"/>
    <w:p w14:paraId="5ED875C1" w14:textId="77777777" w:rsidR="009D3038" w:rsidRDefault="00000000">
      <w:bookmarkStart w:id="41" w:name="OLE_LINK42"/>
      <w:r>
        <w:rPr>
          <w:rFonts w:hint="eastAsia"/>
        </w:rPr>
        <w:t>△</w:t>
      </w:r>
      <w:bookmarkEnd w:id="41"/>
      <w:r>
        <w:rPr>
          <w:rFonts w:hint="eastAsia"/>
        </w:rPr>
        <w:t>Helen</w:t>
      </w:r>
      <w:r>
        <w:rPr>
          <w:rFonts w:hint="eastAsia"/>
        </w:rPr>
        <w:t>左看右看，感到害怕，她过去抓住</w:t>
      </w:r>
      <w:r>
        <w:rPr>
          <w:rFonts w:hint="eastAsia"/>
        </w:rPr>
        <w:t>Evelyn</w:t>
      </w:r>
      <w:r>
        <w:rPr>
          <w:rFonts w:hint="eastAsia"/>
        </w:rPr>
        <w:t>的手</w:t>
      </w:r>
    </w:p>
    <w:p w14:paraId="3BD42251" w14:textId="77777777" w:rsidR="009D3038" w:rsidRDefault="009D3038"/>
    <w:p w14:paraId="720AE0F8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：</w:t>
      </w:r>
      <w:r>
        <w:rPr>
          <w:rFonts w:hint="eastAsia"/>
        </w:rPr>
        <w:t>Evy</w:t>
      </w:r>
      <w:r>
        <w:rPr>
          <w:rFonts w:hint="eastAsia"/>
        </w:rPr>
        <w:t>，</w:t>
      </w:r>
      <w:r>
        <w:rPr>
          <w:rFonts w:hint="eastAsia"/>
        </w:rPr>
        <w:t>Adam</w:t>
      </w:r>
      <w:r>
        <w:rPr>
          <w:rFonts w:hint="eastAsia"/>
        </w:rPr>
        <w:t>他就是一时冲动，你帮忙说说好话，阿姨求你了！</w:t>
      </w:r>
    </w:p>
    <w:p w14:paraId="6F6FEF1F" w14:textId="77777777" w:rsidR="009D3038" w:rsidRDefault="009D3038"/>
    <w:p w14:paraId="222CA4BE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Evelyn</w:t>
      </w:r>
      <w:r>
        <w:rPr>
          <w:rFonts w:hint="eastAsia"/>
        </w:rPr>
        <w:t>抽出手，猛的一巴掌扇在</w:t>
      </w:r>
      <w:r>
        <w:rPr>
          <w:rFonts w:hint="eastAsia"/>
        </w:rPr>
        <w:t>Helen</w:t>
      </w:r>
      <w:r>
        <w:rPr>
          <w:rFonts w:hint="eastAsia"/>
        </w:rPr>
        <w:t>脸上。</w:t>
      </w:r>
    </w:p>
    <w:p w14:paraId="78C37A91" w14:textId="77777777" w:rsidR="009D3038" w:rsidRDefault="009D3038"/>
    <w:p w14:paraId="17044293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</w:t>
      </w:r>
      <w:r>
        <w:rPr>
          <w:rFonts w:hint="eastAsia"/>
        </w:rPr>
        <w:t>Evy</w:t>
      </w:r>
      <w:r>
        <w:rPr>
          <w:rFonts w:hint="eastAsia"/>
        </w:rPr>
        <w:t>是你叫的！？让我给你儿子求情，他配吗？</w:t>
      </w:r>
    </w:p>
    <w:p w14:paraId="48F30A85" w14:textId="77777777" w:rsidR="009D3038" w:rsidRDefault="009D3038"/>
    <w:p w14:paraId="104C5B95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Evelyn</w:t>
      </w:r>
      <w:r>
        <w:rPr>
          <w:rFonts w:hint="eastAsia"/>
        </w:rPr>
        <w:t>扬起手又要扇</w:t>
      </w:r>
      <w:r>
        <w:rPr>
          <w:rFonts w:hint="eastAsia"/>
        </w:rPr>
        <w:t>Helen</w:t>
      </w:r>
      <w:r>
        <w:rPr>
          <w:rFonts w:hint="eastAsia"/>
        </w:rPr>
        <w:t>巴掌，</w:t>
      </w:r>
      <w:r>
        <w:rPr>
          <w:rFonts w:hint="eastAsia"/>
        </w:rPr>
        <w:t>Tom</w:t>
      </w:r>
      <w:r>
        <w:rPr>
          <w:rFonts w:hint="eastAsia"/>
        </w:rPr>
        <w:t>走过来拦住了她。</w:t>
      </w:r>
    </w:p>
    <w:p w14:paraId="5768D202" w14:textId="77777777" w:rsidR="009D3038" w:rsidRDefault="009D3038"/>
    <w:p w14:paraId="14A20EFA" w14:textId="77777777" w:rsidR="009D3038" w:rsidRDefault="009D3038"/>
    <w:p w14:paraId="02AD15CF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42</w:t>
      </w:r>
      <w:r>
        <w:rPr>
          <w:rFonts w:hint="eastAsia"/>
        </w:rPr>
        <w:t>集</w:t>
      </w:r>
    </w:p>
    <w:p w14:paraId="2FEE38C0" w14:textId="77777777" w:rsidR="009D3038" w:rsidRDefault="009D3038"/>
    <w:p w14:paraId="7FBF0109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宴会厅</w:t>
      </w:r>
    </w:p>
    <w:p w14:paraId="4DABCB39" w14:textId="77777777" w:rsidR="009D3038" w:rsidRDefault="009D3038"/>
    <w:p w14:paraId="7AE61B01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：</w:t>
      </w:r>
      <w:r>
        <w:rPr>
          <w:rFonts w:hint="eastAsia"/>
        </w:rPr>
        <w:t>Evy</w:t>
      </w:r>
      <w:r>
        <w:rPr>
          <w:rFonts w:hint="eastAsia"/>
        </w:rPr>
        <w:t>，你别太过分了……</w:t>
      </w:r>
    </w:p>
    <w:p w14:paraId="78B0541E" w14:textId="77777777" w:rsidR="009D3038" w:rsidRDefault="009D3038"/>
    <w:p w14:paraId="7052D538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：过分？我还能更过分！</w:t>
      </w:r>
    </w:p>
    <w:p w14:paraId="12816BD7" w14:textId="77777777" w:rsidR="009D3038" w:rsidRDefault="009D3038"/>
    <w:p w14:paraId="0B977C12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Evelyn</w:t>
      </w:r>
      <w:r>
        <w:rPr>
          <w:rFonts w:hint="eastAsia"/>
        </w:rPr>
        <w:t>扬起手，准备给</w:t>
      </w:r>
      <w:r>
        <w:rPr>
          <w:rFonts w:hint="eastAsia"/>
        </w:rPr>
        <w:t>Tom</w:t>
      </w:r>
      <w:r>
        <w:rPr>
          <w:rFonts w:hint="eastAsia"/>
        </w:rPr>
        <w:t>一巴掌，</w:t>
      </w:r>
      <w:r>
        <w:rPr>
          <w:rFonts w:hint="eastAsia"/>
        </w:rPr>
        <w:t>Adam</w:t>
      </w:r>
      <w:r>
        <w:rPr>
          <w:rFonts w:hint="eastAsia"/>
        </w:rPr>
        <w:t>上前直接抓住</w:t>
      </w:r>
      <w:r>
        <w:rPr>
          <w:rFonts w:hint="eastAsia"/>
        </w:rPr>
        <w:t>Evelyn</w:t>
      </w:r>
      <w:r>
        <w:rPr>
          <w:rFonts w:hint="eastAsia"/>
        </w:rPr>
        <w:t>的手腕，随后反手用力一巴掌直接把</w:t>
      </w:r>
      <w:r>
        <w:rPr>
          <w:rFonts w:hint="eastAsia"/>
        </w:rPr>
        <w:t>Evelyn</w:t>
      </w:r>
      <w:r>
        <w:rPr>
          <w:rFonts w:hint="eastAsia"/>
        </w:rPr>
        <w:t>扇翻在地上。</w:t>
      </w:r>
    </w:p>
    <w:p w14:paraId="27FEF30D" w14:textId="77777777" w:rsidR="009D3038" w:rsidRDefault="009D3038"/>
    <w:p w14:paraId="6DD26E84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（惊诧）：</w:t>
      </w:r>
      <w:r>
        <w:rPr>
          <w:rFonts w:hint="eastAsia"/>
        </w:rPr>
        <w:t>Evelyn</w:t>
      </w:r>
      <w:r>
        <w:rPr>
          <w:rFonts w:hint="eastAsia"/>
        </w:rPr>
        <w:t>你没事吧？</w:t>
      </w:r>
    </w:p>
    <w:p w14:paraId="0421C348" w14:textId="77777777" w:rsidR="009D3038" w:rsidRDefault="009D3038"/>
    <w:p w14:paraId="6081D2AF" w14:textId="77777777" w:rsidR="009D3038" w:rsidRDefault="00000000">
      <w:bookmarkStart w:id="42" w:name="OLE_LINK43"/>
      <w:r>
        <w:rPr>
          <w:rFonts w:hint="eastAsia"/>
        </w:rPr>
        <w:t>△</w:t>
      </w:r>
      <w:bookmarkEnd w:id="42"/>
      <w:r>
        <w:rPr>
          <w:rFonts w:hint="eastAsia"/>
        </w:rPr>
        <w:t>Gail</w:t>
      </w:r>
      <w:r>
        <w:rPr>
          <w:rFonts w:hint="eastAsia"/>
        </w:rPr>
        <w:t>和</w:t>
      </w:r>
      <w:r>
        <w:rPr>
          <w:rFonts w:hint="eastAsia"/>
        </w:rPr>
        <w:t>Michael</w:t>
      </w:r>
      <w:r>
        <w:rPr>
          <w:rFonts w:hint="eastAsia"/>
        </w:rPr>
        <w:t>吓了一跳，忙过去扶</w:t>
      </w:r>
      <w:r>
        <w:rPr>
          <w:rFonts w:hint="eastAsia"/>
        </w:rPr>
        <w:t>Evelyn</w:t>
      </w:r>
      <w:r>
        <w:rPr>
          <w:rFonts w:hint="eastAsia"/>
        </w:rPr>
        <w:t>，</w:t>
      </w:r>
      <w:r>
        <w:rPr>
          <w:rFonts w:hint="eastAsia"/>
        </w:rPr>
        <w:t>Evelyn</w:t>
      </w:r>
      <w:r>
        <w:rPr>
          <w:rFonts w:hint="eastAsia"/>
        </w:rPr>
        <w:t>站起来，捂着脸，尖叫。</w:t>
      </w:r>
    </w:p>
    <w:p w14:paraId="2E494D7E" w14:textId="77777777" w:rsidR="009D3038" w:rsidRDefault="009D3038"/>
    <w:p w14:paraId="62B1A44E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：你敢打我！你居然敢打我？</w:t>
      </w:r>
    </w:p>
    <w:p w14:paraId="09E300AF" w14:textId="77777777" w:rsidR="009D3038" w:rsidRDefault="009D3038"/>
    <w:p w14:paraId="18A0BB33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：打你怎么了？（厉声）敢动我爸妈！我告诉你！你们全家都要为了你的行为，付出代价！（看着</w:t>
      </w:r>
      <w:r>
        <w:rPr>
          <w:rFonts w:hint="eastAsia"/>
        </w:rPr>
        <w:t>Evelyn</w:t>
      </w:r>
      <w:r>
        <w:rPr>
          <w:rFonts w:hint="eastAsia"/>
        </w:rPr>
        <w:t>）今晚，我原本只是想要向所有人介绍我的父母！懒得计较你的所作所为！</w:t>
      </w:r>
    </w:p>
    <w:p w14:paraId="49EC34F0" w14:textId="77777777" w:rsidR="009D3038" w:rsidRDefault="009D3038"/>
    <w:p w14:paraId="653C4BE0" w14:textId="77777777" w:rsidR="009D3038" w:rsidRDefault="00000000">
      <w:bookmarkStart w:id="43" w:name="OLE_LINK44"/>
      <w:r>
        <w:rPr>
          <w:rFonts w:hint="eastAsia"/>
        </w:rPr>
        <w:t>△</w:t>
      </w:r>
      <w:bookmarkEnd w:id="43"/>
      <w:r>
        <w:rPr>
          <w:rFonts w:hint="eastAsia"/>
        </w:rPr>
        <w:t>Adam</w:t>
      </w:r>
      <w:r>
        <w:rPr>
          <w:rFonts w:hint="eastAsia"/>
        </w:rPr>
        <w:t>冷冷地扫了四周一圈，目光回到</w:t>
      </w:r>
      <w:r>
        <w:rPr>
          <w:rFonts w:hint="eastAsia"/>
        </w:rPr>
        <w:t>Evelyn</w:t>
      </w:r>
      <w:r>
        <w:rPr>
          <w:rFonts w:hint="eastAsia"/>
        </w:rPr>
        <w:t>身上。</w:t>
      </w:r>
    </w:p>
    <w:p w14:paraId="7620A1B9" w14:textId="77777777" w:rsidR="009D3038" w:rsidRDefault="009D3038"/>
    <w:p w14:paraId="6F384126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：但是，你们却用那一点所谓的小镇豪门的身份，在这里霸凌我和我父母！</w:t>
      </w:r>
      <w:r>
        <w:rPr>
          <w:rFonts w:hint="eastAsia"/>
        </w:rPr>
        <w:t>Evelyn</w:t>
      </w:r>
      <w:r>
        <w:rPr>
          <w:rFonts w:hint="eastAsia"/>
        </w:rPr>
        <w:t>，既然你这么自以为是！那么我宣布！从今天开始，</w:t>
      </w:r>
      <w:r>
        <w:rPr>
          <w:rFonts w:hint="eastAsia"/>
        </w:rPr>
        <w:t>Camden</w:t>
      </w:r>
      <w:r>
        <w:rPr>
          <w:rFonts w:hint="eastAsia"/>
        </w:rPr>
        <w:t>，就再也没有</w:t>
      </w:r>
      <w:r>
        <w:rPr>
          <w:rFonts w:hint="eastAsia"/>
        </w:rPr>
        <w:t>Baker</w:t>
      </w:r>
      <w:r>
        <w:rPr>
          <w:rFonts w:hint="eastAsia"/>
        </w:rPr>
        <w:t>家了！</w:t>
      </w:r>
    </w:p>
    <w:p w14:paraId="6DDF10E9" w14:textId="77777777" w:rsidR="009D3038" w:rsidRDefault="009D3038"/>
    <w:p w14:paraId="120227BC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（愤怒）：说这种话，你脑子有病吧！</w:t>
      </w:r>
    </w:p>
    <w:p w14:paraId="392E5A31" w14:textId="77777777" w:rsidR="009D3038" w:rsidRDefault="009D3038"/>
    <w:p w14:paraId="339C8A8F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：我倒要看看，失去你引以为傲的身份、地位、金钱，</w:t>
      </w:r>
      <w:r>
        <w:rPr>
          <w:rFonts w:hint="eastAsia"/>
        </w:rPr>
        <w:t>Evelyn</w:t>
      </w:r>
      <w:r>
        <w:rPr>
          <w:rFonts w:hint="eastAsia"/>
        </w:rPr>
        <w:t>，你还能剩下什么！</w:t>
      </w:r>
    </w:p>
    <w:p w14:paraId="267BEF7D" w14:textId="77777777" w:rsidR="009D3038" w:rsidRDefault="009D3038"/>
    <w:p w14:paraId="79BEC963" w14:textId="77777777" w:rsidR="009D3038" w:rsidRDefault="00000000">
      <w:r>
        <w:rPr>
          <w:rFonts w:hint="eastAsia"/>
        </w:rPr>
        <w:t>△众人震惊，</w:t>
      </w:r>
      <w:r>
        <w:rPr>
          <w:rFonts w:hint="eastAsia"/>
        </w:rPr>
        <w:t>Gail</w:t>
      </w:r>
      <w:r>
        <w:rPr>
          <w:rFonts w:hint="eastAsia"/>
        </w:rPr>
        <w:t>愤怒地猛的把手中酒杯砸在地上。</w:t>
      </w:r>
    </w:p>
    <w:p w14:paraId="416DAB39" w14:textId="77777777" w:rsidR="009D3038" w:rsidRDefault="009D3038"/>
    <w:p w14:paraId="38644EA0" w14:textId="77777777" w:rsidR="009D3038" w:rsidRDefault="00000000">
      <w:r>
        <w:rPr>
          <w:rFonts w:hint="eastAsia"/>
        </w:rPr>
        <w:t>Gail</w:t>
      </w:r>
      <w:r>
        <w:rPr>
          <w:rFonts w:hint="eastAsia"/>
        </w:rPr>
        <w:t>：</w:t>
      </w:r>
      <w:r>
        <w:rPr>
          <w:rFonts w:hint="eastAsia"/>
        </w:rPr>
        <w:t>Michael</w:t>
      </w:r>
      <w:r>
        <w:rPr>
          <w:rFonts w:hint="eastAsia"/>
        </w:rPr>
        <w:t>，你还等什么，让你的人上啊！打断他的狗腿！我倒要看看，他有什么本事要让我们家消失？</w:t>
      </w:r>
    </w:p>
    <w:p w14:paraId="3268C05E" w14:textId="77777777" w:rsidR="009D3038" w:rsidRDefault="009D3038"/>
    <w:p w14:paraId="505F435C" w14:textId="77777777" w:rsidR="009D3038" w:rsidRDefault="00000000">
      <w:r>
        <w:rPr>
          <w:rFonts w:hint="eastAsia"/>
        </w:rPr>
        <w:t>Steven(O.S.)</w:t>
      </w:r>
      <w:r>
        <w:rPr>
          <w:rFonts w:hint="eastAsia"/>
        </w:rPr>
        <w:t>：你要打断谁的腿？</w:t>
      </w:r>
    </w:p>
    <w:p w14:paraId="3C2E85AA" w14:textId="77777777" w:rsidR="009D3038" w:rsidRDefault="009D3038"/>
    <w:p w14:paraId="3913B9A2" w14:textId="77777777" w:rsidR="009D3038" w:rsidRDefault="00000000">
      <w:r>
        <w:rPr>
          <w:rFonts w:hint="eastAsia"/>
        </w:rPr>
        <w:t>△大门骤然开启，</w:t>
      </w:r>
      <w:r>
        <w:rPr>
          <w:rFonts w:hint="eastAsia"/>
        </w:rPr>
        <w:t>Steven</w:t>
      </w:r>
      <w:r>
        <w:rPr>
          <w:rFonts w:hint="eastAsia"/>
        </w:rPr>
        <w:t>身穿着西装走进来，身后带着几个黑衣保镖，气势强大。见到</w:t>
      </w:r>
      <w:r>
        <w:rPr>
          <w:rFonts w:hint="eastAsia"/>
        </w:rPr>
        <w:t>Steven</w:t>
      </w:r>
      <w:r>
        <w:rPr>
          <w:rFonts w:hint="eastAsia"/>
        </w:rPr>
        <w:t>，在场的人全部都下意识的忽略了</w:t>
      </w:r>
      <w:r>
        <w:rPr>
          <w:rFonts w:hint="eastAsia"/>
        </w:rPr>
        <w:t>Adam</w:t>
      </w:r>
      <w:r>
        <w:rPr>
          <w:rFonts w:hint="eastAsia"/>
        </w:rPr>
        <w:t>，看向</w:t>
      </w:r>
      <w:r>
        <w:rPr>
          <w:rFonts w:hint="eastAsia"/>
        </w:rPr>
        <w:t>Steven</w:t>
      </w:r>
      <w:r>
        <w:rPr>
          <w:rFonts w:hint="eastAsia"/>
        </w:rPr>
        <w:t>，</w:t>
      </w:r>
      <w:r>
        <w:rPr>
          <w:rFonts w:hint="eastAsia"/>
        </w:rPr>
        <w:t>Steven</w:t>
      </w:r>
      <w:r>
        <w:rPr>
          <w:rFonts w:hint="eastAsia"/>
        </w:rPr>
        <w:t>走过来。</w:t>
      </w:r>
    </w:p>
    <w:p w14:paraId="48A7D0DF" w14:textId="77777777" w:rsidR="009D3038" w:rsidRDefault="009D3038"/>
    <w:p w14:paraId="289732D0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（冷声）：刚刚是谁在大放厥词！</w:t>
      </w:r>
    </w:p>
    <w:p w14:paraId="51161BF2" w14:textId="77777777" w:rsidR="009D3038" w:rsidRDefault="009D3038"/>
    <w:p w14:paraId="3C6280BC" w14:textId="77777777" w:rsidR="009D3038" w:rsidRDefault="00000000">
      <w:r>
        <w:rPr>
          <w:rFonts w:hint="eastAsia"/>
        </w:rPr>
        <w:t>△众人视线落到了</w:t>
      </w:r>
      <w:r>
        <w:rPr>
          <w:rFonts w:hint="eastAsia"/>
        </w:rPr>
        <w:t>Adam</w:t>
      </w:r>
      <w:r>
        <w:rPr>
          <w:rFonts w:hint="eastAsia"/>
        </w:rPr>
        <w:t>身上，</w:t>
      </w:r>
      <w:r>
        <w:rPr>
          <w:rFonts w:hint="eastAsia"/>
        </w:rPr>
        <w:t>Adam</w:t>
      </w:r>
      <w:r>
        <w:rPr>
          <w:rFonts w:hint="eastAsia"/>
        </w:rPr>
        <w:t>淡漠一笑。</w:t>
      </w:r>
    </w:p>
    <w:p w14:paraId="6501AE25" w14:textId="77777777" w:rsidR="009D3038" w:rsidRDefault="009D3038"/>
    <w:p w14:paraId="6A67D58B" w14:textId="77777777" w:rsidR="009D3038" w:rsidRDefault="009D3038"/>
    <w:p w14:paraId="733EC8F2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43</w:t>
      </w:r>
      <w:r>
        <w:rPr>
          <w:rFonts w:hint="eastAsia"/>
        </w:rPr>
        <w:t>集</w:t>
      </w:r>
    </w:p>
    <w:p w14:paraId="73A2A9C6" w14:textId="77777777" w:rsidR="009D3038" w:rsidRDefault="009D3038"/>
    <w:p w14:paraId="4A3EB39A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宴会厅</w:t>
      </w:r>
    </w:p>
    <w:p w14:paraId="2A7EBB77" w14:textId="77777777" w:rsidR="009D3038" w:rsidRDefault="009D3038"/>
    <w:p w14:paraId="6DF60F63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Michael</w:t>
      </w:r>
      <w:r>
        <w:rPr>
          <w:rFonts w:hint="eastAsia"/>
        </w:rPr>
        <w:t>走上前去，恰好挡住了</w:t>
      </w:r>
      <w:r>
        <w:rPr>
          <w:rFonts w:hint="eastAsia"/>
        </w:rPr>
        <w:t>Steven</w:t>
      </w:r>
      <w:r>
        <w:rPr>
          <w:rFonts w:hint="eastAsia"/>
        </w:rPr>
        <w:t>的视线，让他没有看到</w:t>
      </w:r>
      <w:r>
        <w:rPr>
          <w:rFonts w:hint="eastAsia"/>
        </w:rPr>
        <w:t>Adam</w:t>
      </w:r>
      <w:r>
        <w:rPr>
          <w:rFonts w:hint="eastAsia"/>
        </w:rPr>
        <w:t>。</w:t>
      </w:r>
    </w:p>
    <w:p w14:paraId="4D762704" w14:textId="77777777" w:rsidR="009D3038" w:rsidRDefault="009D3038"/>
    <w:p w14:paraId="01A253D3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（厉声）：今夜是我</w:t>
      </w:r>
      <w:r>
        <w:rPr>
          <w:rFonts w:hint="eastAsia"/>
        </w:rPr>
        <w:t>Hall</w:t>
      </w:r>
      <w:r>
        <w:rPr>
          <w:rFonts w:hint="eastAsia"/>
        </w:rPr>
        <w:t>集团举办晚宴！是谁在此处大放厥词！</w:t>
      </w:r>
    </w:p>
    <w:p w14:paraId="09F021EF" w14:textId="77777777" w:rsidR="009D3038" w:rsidRDefault="009D3038"/>
    <w:p w14:paraId="38956B3C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（恭敬）：爸，是我的错！我的错！是我没做好安保工作，让一家收垃圾捡破烂的混了进来！</w:t>
      </w:r>
    </w:p>
    <w:p w14:paraId="725DE06F" w14:textId="77777777" w:rsidR="009D3038" w:rsidRDefault="009D3038"/>
    <w:p w14:paraId="28F18B20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：收垃圾捡破烂？</w:t>
      </w:r>
    </w:p>
    <w:p w14:paraId="05F37AB1" w14:textId="77777777" w:rsidR="009D3038" w:rsidRDefault="009D3038"/>
    <w:p w14:paraId="2D02F1DD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（指着</w:t>
      </w:r>
      <w:r>
        <w:rPr>
          <w:rFonts w:hint="eastAsia"/>
        </w:rPr>
        <w:t>Adam</w:t>
      </w:r>
      <w:r>
        <w:rPr>
          <w:rFonts w:hint="eastAsia"/>
        </w:rPr>
        <w:t>）：对对对，就是这一家子！（伸手在鼻子前扇了扇）龙生龙凤生凤，老鼠的儿子会打洞，收垃圾的儿子，除了捡破烂，还能干啥！</w:t>
      </w:r>
    </w:p>
    <w:p w14:paraId="29D922A6" w14:textId="77777777" w:rsidR="009D3038" w:rsidRDefault="009D3038"/>
    <w:p w14:paraId="37E696A7" w14:textId="77777777" w:rsidR="009D3038" w:rsidRDefault="00000000">
      <w:r>
        <w:rPr>
          <w:rFonts w:hint="eastAsia"/>
        </w:rPr>
        <w:t>Gail</w:t>
      </w:r>
      <w:r>
        <w:rPr>
          <w:rFonts w:hint="eastAsia"/>
        </w:rPr>
        <w:t>（嘲笑）：我看啊，就让人准备点空酒瓶、剩菜剩饭什么的，把他们打发走就行。</w:t>
      </w:r>
    </w:p>
    <w:p w14:paraId="73D99077" w14:textId="77777777" w:rsidR="009D3038" w:rsidRDefault="009D3038"/>
    <w:p w14:paraId="175C01E8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：爸你放心！我这就把他们打断腿赶出去，绝对不会误了</w:t>
      </w:r>
      <w:r>
        <w:rPr>
          <w:rFonts w:hint="eastAsia"/>
        </w:rPr>
        <w:t>Hall</w:t>
      </w:r>
      <w:r>
        <w:rPr>
          <w:rFonts w:hint="eastAsia"/>
        </w:rPr>
        <w:t>集团的大事……</w:t>
      </w:r>
    </w:p>
    <w:p w14:paraId="743ADC5D" w14:textId="77777777" w:rsidR="009D3038" w:rsidRDefault="009D3038"/>
    <w:p w14:paraId="5BEEA9B4" w14:textId="77777777" w:rsidR="009D3038" w:rsidRDefault="00000000">
      <w:r>
        <w:rPr>
          <w:rFonts w:hint="eastAsia"/>
        </w:rPr>
        <w:t>△这时</w:t>
      </w:r>
      <w:r>
        <w:rPr>
          <w:rFonts w:hint="eastAsia"/>
        </w:rPr>
        <w:t>Steven</w:t>
      </w:r>
      <w:r>
        <w:rPr>
          <w:rFonts w:hint="eastAsia"/>
        </w:rPr>
        <w:t>刚好看到了</w:t>
      </w:r>
      <w:r>
        <w:rPr>
          <w:rFonts w:hint="eastAsia"/>
        </w:rPr>
        <w:t>Adam</w:t>
      </w:r>
      <w:r>
        <w:rPr>
          <w:rFonts w:hint="eastAsia"/>
        </w:rPr>
        <w:t>，他顿时脸上冷汗直冒，一巴掌扇在</w:t>
      </w:r>
      <w:r>
        <w:rPr>
          <w:rFonts w:hint="eastAsia"/>
        </w:rPr>
        <w:t>Michael</w:t>
      </w:r>
      <w:r>
        <w:rPr>
          <w:rFonts w:hint="eastAsia"/>
        </w:rPr>
        <w:t>脸上。</w:t>
      </w:r>
    </w:p>
    <w:p w14:paraId="1AAF4515" w14:textId="77777777" w:rsidR="009D3038" w:rsidRDefault="009D3038"/>
    <w:p w14:paraId="56BAD06C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：给我闭嘴！</w:t>
      </w:r>
    </w:p>
    <w:p w14:paraId="0F60B76C" w14:textId="77777777" w:rsidR="009D3038" w:rsidRDefault="009D3038"/>
    <w:p w14:paraId="723BDDDF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（诧异的捂着脸）：爸，您……</w:t>
      </w:r>
    </w:p>
    <w:p w14:paraId="1E50C972" w14:textId="77777777" w:rsidR="009D3038" w:rsidRDefault="009D3038"/>
    <w:p w14:paraId="0861D401" w14:textId="77777777" w:rsidR="009D3038" w:rsidRDefault="00000000">
      <w:r>
        <w:rPr>
          <w:rFonts w:hint="eastAsia"/>
        </w:rPr>
        <w:lastRenderedPageBreak/>
        <w:t>△所有人都错愕地看着这一幕，</w:t>
      </w:r>
      <w:r>
        <w:rPr>
          <w:rFonts w:hint="eastAsia"/>
        </w:rPr>
        <w:t>Steven</w:t>
      </w:r>
      <w:r>
        <w:rPr>
          <w:rFonts w:hint="eastAsia"/>
        </w:rPr>
        <w:t>走到了神色冷漠，负手而立的</w:t>
      </w:r>
      <w:r>
        <w:rPr>
          <w:rFonts w:hint="eastAsia"/>
        </w:rPr>
        <w:t>Adam</w:t>
      </w:r>
      <w:r>
        <w:rPr>
          <w:rFonts w:hint="eastAsia"/>
        </w:rPr>
        <w:t>面前，低头恭敬地点头。</w:t>
      </w:r>
    </w:p>
    <w:p w14:paraId="5612FD18" w14:textId="77777777" w:rsidR="009D3038" w:rsidRDefault="009D3038"/>
    <w:p w14:paraId="4148E9A6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也是一脸惊讶，但同时又感到疑惑。</w:t>
      </w:r>
    </w:p>
    <w:p w14:paraId="52E9B371" w14:textId="77777777" w:rsidR="009D3038" w:rsidRDefault="009D3038"/>
    <w:p w14:paraId="26292544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，对不起，是我没教好儿子！（面对</w:t>
      </w:r>
      <w:r>
        <w:rPr>
          <w:rFonts w:hint="eastAsia"/>
        </w:rPr>
        <w:t>Tom</w:t>
      </w:r>
      <w:r>
        <w:rPr>
          <w:rFonts w:hint="eastAsia"/>
        </w:rPr>
        <w:t>、</w:t>
      </w:r>
      <w:r>
        <w:rPr>
          <w:rFonts w:hint="eastAsia"/>
        </w:rPr>
        <w:t>Helen</w:t>
      </w:r>
      <w:r>
        <w:rPr>
          <w:rFonts w:hint="eastAsia"/>
        </w:rPr>
        <w:t>）对不起，两位，让你们受惊了！</w:t>
      </w:r>
    </w:p>
    <w:p w14:paraId="1DFC57E4" w14:textId="77777777" w:rsidR="009D3038" w:rsidRDefault="009D3038"/>
    <w:p w14:paraId="29220D4B" w14:textId="77777777" w:rsidR="009D3038" w:rsidRDefault="00000000">
      <w:bookmarkStart w:id="44" w:name="OLE_LINK46"/>
      <w:r>
        <w:rPr>
          <w:rFonts w:hint="eastAsia"/>
        </w:rPr>
        <w:t>△</w:t>
      </w:r>
      <w:bookmarkEnd w:id="44"/>
      <w:r>
        <w:rPr>
          <w:rFonts w:hint="eastAsia"/>
        </w:rPr>
        <w:t>Steven</w:t>
      </w:r>
      <w:r>
        <w:rPr>
          <w:rFonts w:hint="eastAsia"/>
        </w:rPr>
        <w:t>身后的黑衣保镖，也对着</w:t>
      </w:r>
      <w:r>
        <w:rPr>
          <w:rFonts w:hint="eastAsia"/>
        </w:rPr>
        <w:t>Adam</w:t>
      </w:r>
      <w:r>
        <w:rPr>
          <w:rFonts w:hint="eastAsia"/>
        </w:rPr>
        <w:t>点头</w:t>
      </w:r>
      <w:r>
        <w:rPr>
          <w:rFonts w:hint="eastAsia"/>
        </w:rPr>
        <w:t>, Evelyn</w:t>
      </w:r>
      <w:r>
        <w:rPr>
          <w:rFonts w:hint="eastAsia"/>
        </w:rPr>
        <w:t>，</w:t>
      </w:r>
      <w:r>
        <w:rPr>
          <w:rFonts w:hint="eastAsia"/>
        </w:rPr>
        <w:t>Gail</w:t>
      </w:r>
      <w:r>
        <w:rPr>
          <w:rFonts w:hint="eastAsia"/>
        </w:rPr>
        <w:t>一脸震惊。</w:t>
      </w:r>
    </w:p>
    <w:p w14:paraId="7BF30075" w14:textId="77777777" w:rsidR="009D3038" w:rsidRDefault="009D3038"/>
    <w:p w14:paraId="317D4AA3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？</w:t>
      </w:r>
    </w:p>
    <w:p w14:paraId="25B69251" w14:textId="77777777" w:rsidR="009D3038" w:rsidRDefault="009D3038"/>
    <w:p w14:paraId="3A10E107" w14:textId="77777777" w:rsidR="009D3038" w:rsidRDefault="00000000">
      <w:bookmarkStart w:id="45" w:name="OLE_LINK45"/>
      <w:r>
        <w:rPr>
          <w:rFonts w:hint="eastAsia"/>
        </w:rPr>
        <w:t>△</w:t>
      </w:r>
      <w:bookmarkEnd w:id="45"/>
      <w:r>
        <w:rPr>
          <w:rFonts w:hint="eastAsia"/>
        </w:rPr>
        <w:t>Close-Up</w:t>
      </w:r>
      <w:r>
        <w:rPr>
          <w:rFonts w:hint="eastAsia"/>
        </w:rPr>
        <w:t>：</w:t>
      </w:r>
      <w:r>
        <w:rPr>
          <w:rFonts w:hint="eastAsia"/>
        </w:rPr>
        <w:t>Evelyn</w:t>
      </w:r>
      <w:r>
        <w:rPr>
          <w:rFonts w:hint="eastAsia"/>
        </w:rPr>
        <w:t>、</w:t>
      </w:r>
      <w:r>
        <w:rPr>
          <w:rFonts w:hint="eastAsia"/>
        </w:rPr>
        <w:t>Gail</w:t>
      </w:r>
      <w:r>
        <w:rPr>
          <w:rFonts w:hint="eastAsia"/>
        </w:rPr>
        <w:t>、</w:t>
      </w:r>
      <w:r>
        <w:rPr>
          <w:rFonts w:hint="eastAsia"/>
        </w:rPr>
        <w:t>Michael</w:t>
      </w:r>
      <w:r>
        <w:rPr>
          <w:rFonts w:hint="eastAsia"/>
        </w:rPr>
        <w:t>震惊的脸。</w:t>
      </w:r>
    </w:p>
    <w:p w14:paraId="29AD0574" w14:textId="77777777" w:rsidR="009D3038" w:rsidRDefault="009D3038"/>
    <w:p w14:paraId="0ED800BE" w14:textId="77777777" w:rsidR="009D3038" w:rsidRDefault="009D3038"/>
    <w:p w14:paraId="34ED7CAF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44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14:paraId="6F443813" w14:textId="77777777" w:rsidR="009D3038" w:rsidRDefault="009D3038"/>
    <w:p w14:paraId="5164B2CE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宴会厅</w:t>
      </w:r>
    </w:p>
    <w:p w14:paraId="301C8D12" w14:textId="77777777" w:rsidR="009D3038" w:rsidRDefault="009D3038"/>
    <w:p w14:paraId="1017B9E0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神色冰冷地看着</w:t>
      </w:r>
      <w:r>
        <w:rPr>
          <w:rFonts w:hint="eastAsia"/>
        </w:rPr>
        <w:t>Steven</w:t>
      </w:r>
      <w:r>
        <w:rPr>
          <w:rFonts w:hint="eastAsia"/>
        </w:rPr>
        <w:t>。</w:t>
      </w:r>
    </w:p>
    <w:p w14:paraId="5B74B94B" w14:textId="77777777" w:rsidR="009D3038" w:rsidRDefault="009D3038"/>
    <w:p w14:paraId="6C1470C7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</w:t>
      </w:r>
      <w:r>
        <w:rPr>
          <w:rFonts w:hint="eastAsia"/>
        </w:rPr>
        <w:t>Steven</w:t>
      </w:r>
      <w:r>
        <w:rPr>
          <w:rFonts w:hint="eastAsia"/>
        </w:rPr>
        <w:t>，这就是你给我准备的晚宴？</w:t>
      </w:r>
    </w:p>
    <w:p w14:paraId="57B8127F" w14:textId="77777777" w:rsidR="009D3038" w:rsidRDefault="009D3038"/>
    <w:p w14:paraId="4DEE2ACE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（额头冒汗）：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……我这就处理，我这就处理！</w:t>
      </w:r>
    </w:p>
    <w:p w14:paraId="6C89C74E" w14:textId="77777777" w:rsidR="009D3038" w:rsidRDefault="009D3038"/>
    <w:p w14:paraId="552CDAAA" w14:textId="77777777" w:rsidR="009D3038" w:rsidRDefault="00000000">
      <w:bookmarkStart w:id="46" w:name="OLE_LINK47"/>
      <w:r>
        <w:rPr>
          <w:rFonts w:hint="eastAsia"/>
        </w:rPr>
        <w:t>△</w:t>
      </w:r>
      <w:bookmarkEnd w:id="46"/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疑惑对视，随后走上前去，</w:t>
      </w:r>
      <w:r>
        <w:rPr>
          <w:rFonts w:hint="eastAsia"/>
        </w:rPr>
        <w:t>Helen</w:t>
      </w:r>
      <w:r>
        <w:rPr>
          <w:rFonts w:hint="eastAsia"/>
        </w:rPr>
        <w:t>激动地抓住</w:t>
      </w:r>
      <w:r>
        <w:rPr>
          <w:rFonts w:hint="eastAsia"/>
        </w:rPr>
        <w:t>Adam</w:t>
      </w:r>
      <w:r>
        <w:rPr>
          <w:rFonts w:hint="eastAsia"/>
        </w:rPr>
        <w:t>的手。</w:t>
      </w:r>
    </w:p>
    <w:p w14:paraId="36DE95EF" w14:textId="77777777" w:rsidR="009D3038" w:rsidRDefault="009D3038"/>
    <w:p w14:paraId="59D3BC26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：</w:t>
      </w:r>
      <w:r>
        <w:rPr>
          <w:rFonts w:hint="eastAsia"/>
        </w:rPr>
        <w:t>Adam</w:t>
      </w:r>
      <w:r>
        <w:rPr>
          <w:rFonts w:hint="eastAsia"/>
        </w:rPr>
        <w:t>，这个</w:t>
      </w:r>
      <w:r>
        <w:rPr>
          <w:rFonts w:hint="eastAsia"/>
        </w:rPr>
        <w:t>Steven</w:t>
      </w:r>
      <w:r>
        <w:rPr>
          <w:rFonts w:hint="eastAsia"/>
        </w:rPr>
        <w:t>……他叫你什么？</w:t>
      </w:r>
    </w:p>
    <w:p w14:paraId="70BB063E" w14:textId="77777777" w:rsidR="009D3038" w:rsidRDefault="009D3038"/>
    <w:p w14:paraId="256F39C8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：我们没听错吧？</w:t>
      </w:r>
    </w:p>
    <w:p w14:paraId="5E1BCC7D" w14:textId="77777777" w:rsidR="009D3038" w:rsidRDefault="009D3038"/>
    <w:p w14:paraId="4C59C6D2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：难不成，难不成……你就是，就是……</w:t>
      </w:r>
    </w:p>
    <w:p w14:paraId="7C93B545" w14:textId="77777777" w:rsidR="009D3038" w:rsidRDefault="009D3038"/>
    <w:p w14:paraId="0E69F74D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（微笑）：爸，你没猜错，我就是</w:t>
      </w:r>
      <w:r>
        <w:rPr>
          <w:rFonts w:hint="eastAsia"/>
        </w:rPr>
        <w:t>Hall</w:t>
      </w:r>
      <w:r>
        <w:rPr>
          <w:rFonts w:hint="eastAsia"/>
        </w:rPr>
        <w:t>集团的总裁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！</w:t>
      </w:r>
    </w:p>
    <w:p w14:paraId="6E036FA6" w14:textId="77777777" w:rsidR="009D3038" w:rsidRDefault="009D3038"/>
    <w:p w14:paraId="17B8552A" w14:textId="77777777" w:rsidR="009D3038" w:rsidRDefault="00000000">
      <w:r>
        <w:rPr>
          <w:rFonts w:hint="eastAsia"/>
        </w:rPr>
        <w:t>Tom</w:t>
      </w:r>
      <w:r>
        <w:rPr>
          <w:rFonts w:hint="eastAsia"/>
        </w:rPr>
        <w:t>（激动）：总裁？我儿子是</w:t>
      </w:r>
      <w:r>
        <w:rPr>
          <w:rFonts w:hint="eastAsia"/>
        </w:rPr>
        <w:t>Hall</w:t>
      </w:r>
      <w:r>
        <w:rPr>
          <w:rFonts w:hint="eastAsia"/>
        </w:rPr>
        <w:t>集团的总裁？</w:t>
      </w:r>
    </w:p>
    <w:p w14:paraId="66687A60" w14:textId="77777777" w:rsidR="009D3038" w:rsidRDefault="009D3038"/>
    <w:p w14:paraId="74D53C03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（老泪纵横）：我儿有出息了！我儿有出息了！</w:t>
      </w:r>
    </w:p>
    <w:p w14:paraId="745603DC" w14:textId="77777777" w:rsidR="009D3038" w:rsidRDefault="009D3038"/>
    <w:p w14:paraId="24551958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Evelyn</w:t>
      </w:r>
      <w:r>
        <w:rPr>
          <w:rFonts w:hint="eastAsia"/>
        </w:rPr>
        <w:t>忍不住上前，轻声质疑。</w:t>
      </w:r>
    </w:p>
    <w:p w14:paraId="21B33ABD" w14:textId="77777777" w:rsidR="009D3038" w:rsidRDefault="009D3038"/>
    <w:p w14:paraId="286A2992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</w:t>
      </w:r>
      <w:r>
        <w:rPr>
          <w:rFonts w:hint="eastAsia"/>
        </w:rPr>
        <w:t>Steven</w:t>
      </w:r>
      <w:r>
        <w:rPr>
          <w:rFonts w:hint="eastAsia"/>
        </w:rPr>
        <w:t>，你刚刚的意思是……</w:t>
      </w:r>
      <w:r>
        <w:rPr>
          <w:rFonts w:hint="eastAsia"/>
        </w:rPr>
        <w:t>Adam</w:t>
      </w:r>
      <w:r>
        <w:rPr>
          <w:rFonts w:hint="eastAsia"/>
        </w:rPr>
        <w:t>是</w:t>
      </w:r>
      <w:r>
        <w:rPr>
          <w:rFonts w:hint="eastAsia"/>
        </w:rPr>
        <w:t>Hall</w:t>
      </w:r>
      <w:r>
        <w:rPr>
          <w:rFonts w:hint="eastAsia"/>
        </w:rPr>
        <w:t>集团的总裁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，那位传说中的神秘大人物？这怎么可能？</w:t>
      </w:r>
    </w:p>
    <w:p w14:paraId="120F4136" w14:textId="77777777" w:rsidR="009D3038" w:rsidRDefault="009D3038"/>
    <w:p w14:paraId="4B7663E2" w14:textId="77777777" w:rsidR="009D3038" w:rsidRDefault="00000000">
      <w:r>
        <w:rPr>
          <w:rFonts w:hint="eastAsia"/>
        </w:rPr>
        <w:lastRenderedPageBreak/>
        <w:t>Michael</w:t>
      </w:r>
      <w:r>
        <w:rPr>
          <w:rFonts w:hint="eastAsia"/>
        </w:rPr>
        <w:t>（点头附和）：爸，您是不是搞错了！我没记错的话，</w:t>
      </w:r>
      <w:proofErr w:type="spellStart"/>
      <w:r>
        <w:rPr>
          <w:rFonts w:hint="eastAsia"/>
        </w:rPr>
        <w:t>Mr.Hall</w:t>
      </w:r>
      <w:proofErr w:type="spellEnd"/>
      <w:r>
        <w:rPr>
          <w:rFonts w:hint="eastAsia"/>
        </w:rPr>
        <w:t>是老总裁的儿子，他可是哈佛大学毕业，早早就接管了集团，身份高贵又神秘，和这个废物</w:t>
      </w:r>
      <w:r>
        <w:rPr>
          <w:rFonts w:hint="eastAsia"/>
        </w:rPr>
        <w:t>Adam</w:t>
      </w:r>
      <w:r>
        <w:rPr>
          <w:rFonts w:hint="eastAsia"/>
        </w:rPr>
        <w:t>，半毛钱关系都没有！</w:t>
      </w:r>
    </w:p>
    <w:p w14:paraId="3EAD30A6" w14:textId="77777777" w:rsidR="009D3038" w:rsidRDefault="009D3038"/>
    <w:p w14:paraId="2D770817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不屑一笑，</w:t>
      </w:r>
      <w:r>
        <w:rPr>
          <w:rFonts w:hint="eastAsia"/>
        </w:rPr>
        <w:t>Steven</w:t>
      </w:r>
      <w:r>
        <w:rPr>
          <w:rFonts w:hint="eastAsia"/>
        </w:rPr>
        <w:t>战战兢兢地看他一眼，然后转头，反手一巴掌扇在</w:t>
      </w:r>
      <w:r>
        <w:rPr>
          <w:rFonts w:hint="eastAsia"/>
        </w:rPr>
        <w:t>Michael</w:t>
      </w:r>
      <w:r>
        <w:rPr>
          <w:rFonts w:hint="eastAsia"/>
        </w:rPr>
        <w:t>脸上。</w:t>
      </w:r>
    </w:p>
    <w:p w14:paraId="71FA172B" w14:textId="77777777" w:rsidR="009D3038" w:rsidRDefault="009D3038"/>
    <w:p w14:paraId="1974C88B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：你个混账东西，这里有你说话的份吗？我能认错人吗？</w:t>
      </w:r>
    </w:p>
    <w:p w14:paraId="5DA6D3FF" w14:textId="77777777" w:rsidR="009D3038" w:rsidRDefault="009D3038"/>
    <w:p w14:paraId="1BDA07FB" w14:textId="77777777" w:rsidR="009D3038" w:rsidRDefault="009D3038"/>
    <w:p w14:paraId="4211366A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45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14:paraId="62695C79" w14:textId="77777777" w:rsidR="009D3038" w:rsidRDefault="009D3038"/>
    <w:p w14:paraId="7382F6B1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宴会厅</w:t>
      </w:r>
    </w:p>
    <w:p w14:paraId="1FFC572E" w14:textId="77777777" w:rsidR="009D3038" w:rsidRDefault="009D3038"/>
    <w:p w14:paraId="01F09F11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（厉声）：更何况，</w:t>
      </w:r>
      <w:r>
        <w:rPr>
          <w:rFonts w:hint="eastAsia"/>
        </w:rPr>
        <w:t>Hall</w:t>
      </w:r>
      <w:r>
        <w:rPr>
          <w:rFonts w:hint="eastAsia"/>
        </w:rPr>
        <w:t>集团的事情，什么时候，轮到你们这些人来质问！你们，是不是太把自己当回事了！？</w:t>
      </w:r>
    </w:p>
    <w:p w14:paraId="609BF562" w14:textId="77777777" w:rsidR="009D3038" w:rsidRDefault="009D3038"/>
    <w:p w14:paraId="3E80BDCB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Evelyn</w:t>
      </w:r>
      <w:r>
        <w:rPr>
          <w:rFonts w:hint="eastAsia"/>
        </w:rPr>
        <w:t>和</w:t>
      </w:r>
      <w:r>
        <w:rPr>
          <w:rFonts w:hint="eastAsia"/>
        </w:rPr>
        <w:t>Gail</w:t>
      </w:r>
      <w:r>
        <w:rPr>
          <w:rFonts w:hint="eastAsia"/>
        </w:rPr>
        <w:t>被吓得连连后退，</w:t>
      </w:r>
      <w:r>
        <w:rPr>
          <w:rFonts w:hint="eastAsia"/>
        </w:rPr>
        <w:t>Michael</w:t>
      </w:r>
      <w:r>
        <w:rPr>
          <w:rFonts w:hint="eastAsia"/>
        </w:rPr>
        <w:t>仍然一脸不相信。</w:t>
      </w:r>
    </w:p>
    <w:p w14:paraId="15213B2F" w14:textId="77777777" w:rsidR="009D3038" w:rsidRDefault="009D3038"/>
    <w:p w14:paraId="6EECD8B4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：不可能！不可能！他怎么能是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！？（大声）爹！你在骗我！你一定在骗我！</w:t>
      </w:r>
    </w:p>
    <w:p w14:paraId="25704FBE" w14:textId="77777777" w:rsidR="009D3038" w:rsidRDefault="009D3038"/>
    <w:p w14:paraId="276CF76E" w14:textId="77777777" w:rsidR="009D3038" w:rsidRDefault="00000000">
      <w:bookmarkStart w:id="47" w:name="OLE_LINK48"/>
      <w:r>
        <w:rPr>
          <w:rFonts w:hint="eastAsia"/>
        </w:rPr>
        <w:t>△</w:t>
      </w:r>
      <w:bookmarkEnd w:id="47"/>
      <w:r>
        <w:rPr>
          <w:rFonts w:hint="eastAsia"/>
        </w:rPr>
        <w:t>Steven</w:t>
      </w:r>
      <w:r>
        <w:rPr>
          <w:rFonts w:hint="eastAsia"/>
        </w:rPr>
        <w:t>冲上前，一脚把</w:t>
      </w:r>
      <w:r>
        <w:rPr>
          <w:rFonts w:hint="eastAsia"/>
        </w:rPr>
        <w:t>Michael</w:t>
      </w:r>
      <w:r>
        <w:rPr>
          <w:rFonts w:hint="eastAsia"/>
        </w:rPr>
        <w:t>踹翻在地上。</w:t>
      </w:r>
    </w:p>
    <w:p w14:paraId="46F11100" w14:textId="77777777" w:rsidR="009D3038" w:rsidRDefault="009D3038"/>
    <w:p w14:paraId="65F72EF3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：混蛋！给我闭嘴！这里什么时候有你说话的份！</w:t>
      </w:r>
    </w:p>
    <w:p w14:paraId="03A639F2" w14:textId="77777777" w:rsidR="009D3038" w:rsidRDefault="009D3038"/>
    <w:p w14:paraId="0A12D38F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Steven</w:t>
      </w:r>
      <w:r>
        <w:rPr>
          <w:rFonts w:hint="eastAsia"/>
        </w:rPr>
        <w:t>狠狠地将</w:t>
      </w:r>
      <w:r>
        <w:rPr>
          <w:rFonts w:hint="eastAsia"/>
        </w:rPr>
        <w:t>Michael</w:t>
      </w:r>
      <w:r>
        <w:rPr>
          <w:rFonts w:hint="eastAsia"/>
        </w:rPr>
        <w:t>按在地上，强迫他跪下来。</w:t>
      </w:r>
    </w:p>
    <w:p w14:paraId="16DC89E0" w14:textId="77777777" w:rsidR="009D3038" w:rsidRDefault="009D3038"/>
    <w:p w14:paraId="59F538A2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：道歉，快点给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道歉！</w:t>
      </w:r>
    </w:p>
    <w:p w14:paraId="20EC8BE1" w14:textId="77777777" w:rsidR="009D3038" w:rsidRDefault="009D3038"/>
    <w:p w14:paraId="373D7A8B" w14:textId="77777777" w:rsidR="009D3038" w:rsidRDefault="00000000">
      <w:r>
        <w:rPr>
          <w:rFonts w:hint="eastAsia"/>
        </w:rPr>
        <w:t>Michael</w:t>
      </w:r>
      <w:r>
        <w:rPr>
          <w:rFonts w:hint="eastAsia"/>
        </w:rPr>
        <w:t>：我不信！明明是你告诉我，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要投资</w:t>
      </w:r>
      <w:r>
        <w:rPr>
          <w:rFonts w:hint="eastAsia"/>
        </w:rPr>
        <w:t>Baker</w:t>
      </w:r>
      <w:r>
        <w:rPr>
          <w:rFonts w:hint="eastAsia"/>
        </w:rPr>
        <w:t>家十个亿！如果他是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！（看向</w:t>
      </w:r>
      <w:r>
        <w:rPr>
          <w:rFonts w:hint="eastAsia"/>
        </w:rPr>
        <w:t>Evelyn</w:t>
      </w:r>
      <w:r>
        <w:rPr>
          <w:rFonts w:hint="eastAsia"/>
        </w:rPr>
        <w:t>一家）</w:t>
      </w:r>
      <w:r>
        <w:rPr>
          <w:rFonts w:hint="eastAsia"/>
        </w:rPr>
        <w:t>Evelyn</w:t>
      </w:r>
      <w:r>
        <w:rPr>
          <w:rFonts w:hint="eastAsia"/>
        </w:rPr>
        <w:t>怎么会退婚？</w:t>
      </w:r>
      <w:r>
        <w:rPr>
          <w:rFonts w:hint="eastAsia"/>
        </w:rPr>
        <w:t>Evelyn</w:t>
      </w:r>
      <w:r>
        <w:rPr>
          <w:rFonts w:hint="eastAsia"/>
        </w:rPr>
        <w:t>怎么会看不上他？</w:t>
      </w:r>
    </w:p>
    <w:p w14:paraId="3D276753" w14:textId="77777777" w:rsidR="009D3038" w:rsidRDefault="009D3038"/>
    <w:p w14:paraId="2B5213F7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：不管你信不信！他都是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！（厉声）来人！把这个不孝子给我带下去！</w:t>
      </w:r>
    </w:p>
    <w:p w14:paraId="7E835F79" w14:textId="77777777" w:rsidR="009D3038" w:rsidRDefault="009D3038"/>
    <w:p w14:paraId="5CD5DB13" w14:textId="77777777" w:rsidR="009D3038" w:rsidRDefault="00000000">
      <w:bookmarkStart w:id="48" w:name="OLE_LINK49"/>
      <w:r>
        <w:rPr>
          <w:rFonts w:hint="eastAsia"/>
        </w:rPr>
        <w:t>△</w:t>
      </w:r>
      <w:bookmarkEnd w:id="48"/>
      <w:r>
        <w:rPr>
          <w:rFonts w:hint="eastAsia"/>
        </w:rPr>
        <w:t>几个保安冲出，把</w:t>
      </w:r>
      <w:r>
        <w:rPr>
          <w:rFonts w:hint="eastAsia"/>
        </w:rPr>
        <w:t>Michael</w:t>
      </w:r>
      <w:r>
        <w:rPr>
          <w:rFonts w:hint="eastAsia"/>
        </w:rPr>
        <w:t>拖了下去。</w:t>
      </w:r>
      <w:r>
        <w:rPr>
          <w:rFonts w:hint="eastAsia"/>
        </w:rPr>
        <w:t>Steven</w:t>
      </w:r>
      <w:r>
        <w:rPr>
          <w:rFonts w:hint="eastAsia"/>
        </w:rPr>
        <w:t>额头直冒汗，走到</w:t>
      </w:r>
      <w:r>
        <w:rPr>
          <w:rFonts w:hint="eastAsia"/>
        </w:rPr>
        <w:t>Adam</w:t>
      </w:r>
      <w:r>
        <w:rPr>
          <w:rFonts w:hint="eastAsia"/>
        </w:rPr>
        <w:t>面前，突然跪了下来。</w:t>
      </w:r>
    </w:p>
    <w:p w14:paraId="4A8FFB25" w14:textId="77777777" w:rsidR="009D3038" w:rsidRDefault="009D3038"/>
    <w:p w14:paraId="6C5F1A84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，求你原谅我儿子</w:t>
      </w:r>
      <w:r>
        <w:rPr>
          <w:rFonts w:hint="eastAsia"/>
        </w:rPr>
        <w:t>Michael</w:t>
      </w:r>
      <w:r>
        <w:rPr>
          <w:rFonts w:hint="eastAsia"/>
        </w:rPr>
        <w:t>吧，我替他向你道歉。</w:t>
      </w:r>
    </w:p>
    <w:p w14:paraId="7A58F93E" w14:textId="77777777" w:rsidR="009D3038" w:rsidRDefault="009D3038"/>
    <w:p w14:paraId="16270788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（寒声）：你们家，在</w:t>
      </w:r>
      <w:r>
        <w:rPr>
          <w:rFonts w:hint="eastAsia"/>
        </w:rPr>
        <w:t>Camden</w:t>
      </w:r>
      <w:r>
        <w:rPr>
          <w:rFonts w:hint="eastAsia"/>
        </w:rPr>
        <w:t>真是好大的威风！</w:t>
      </w:r>
    </w:p>
    <w:p w14:paraId="076A2561" w14:textId="77777777" w:rsidR="009D3038" w:rsidRDefault="009D3038"/>
    <w:p w14:paraId="01004C56" w14:textId="77777777" w:rsidR="009D3038" w:rsidRDefault="00000000">
      <w:r>
        <w:rPr>
          <w:rFonts w:hint="eastAsia"/>
        </w:rPr>
        <w:t>宾客</w:t>
      </w:r>
      <w:r>
        <w:rPr>
          <w:rFonts w:hint="eastAsia"/>
        </w:rPr>
        <w:t>A</w:t>
      </w:r>
      <w:r>
        <w:rPr>
          <w:rFonts w:hint="eastAsia"/>
        </w:rPr>
        <w:t>（震惊）：天啊，想不到人人看不起的</w:t>
      </w:r>
      <w:r>
        <w:rPr>
          <w:rFonts w:hint="eastAsia"/>
        </w:rPr>
        <w:t>Tom</w:t>
      </w:r>
      <w:r>
        <w:rPr>
          <w:rFonts w:hint="eastAsia"/>
        </w:rPr>
        <w:t>，居然有这样的儿子！</w:t>
      </w:r>
    </w:p>
    <w:p w14:paraId="25AE9FFB" w14:textId="77777777" w:rsidR="009D3038" w:rsidRDefault="009D3038"/>
    <w:p w14:paraId="62F736E6" w14:textId="77777777" w:rsidR="009D3038" w:rsidRDefault="00000000">
      <w:r>
        <w:rPr>
          <w:rFonts w:hint="eastAsia"/>
        </w:rPr>
        <w:lastRenderedPageBreak/>
        <w:t>宾客</w:t>
      </w:r>
      <w:r>
        <w:rPr>
          <w:rFonts w:hint="eastAsia"/>
        </w:rPr>
        <w:t>B</w:t>
      </w:r>
      <w:r>
        <w:rPr>
          <w:rFonts w:hint="eastAsia"/>
        </w:rPr>
        <w:t>（羡慕）：这找回来的哪里是儿子！而是一辈子的荣华富贵啊！</w:t>
      </w:r>
    </w:p>
    <w:p w14:paraId="02D5647E" w14:textId="77777777" w:rsidR="009D3038" w:rsidRDefault="009D3038"/>
    <w:p w14:paraId="4F32D5D0" w14:textId="77777777" w:rsidR="009D3038" w:rsidRDefault="00000000">
      <w:r>
        <w:rPr>
          <w:rFonts w:hint="eastAsia"/>
        </w:rPr>
        <w:t>宾客</w:t>
      </w:r>
      <w:r>
        <w:rPr>
          <w:rFonts w:hint="eastAsia"/>
        </w:rPr>
        <w:t>A</w:t>
      </w:r>
      <w:r>
        <w:rPr>
          <w:rFonts w:hint="eastAsia"/>
        </w:rPr>
        <w:t>（下意识看向</w:t>
      </w:r>
      <w:r>
        <w:rPr>
          <w:rFonts w:hint="eastAsia"/>
        </w:rPr>
        <w:t>Gail</w:t>
      </w:r>
      <w:r>
        <w:rPr>
          <w:rFonts w:hint="eastAsia"/>
        </w:rPr>
        <w:t>）：我没记错的话，</w:t>
      </w:r>
      <w:r>
        <w:rPr>
          <w:rFonts w:hint="eastAsia"/>
        </w:rPr>
        <w:t>Baker</w:t>
      </w:r>
      <w:r>
        <w:rPr>
          <w:rFonts w:hint="eastAsia"/>
        </w:rPr>
        <w:t>家，似乎和</w:t>
      </w:r>
      <w:r>
        <w:rPr>
          <w:rFonts w:hint="eastAsia"/>
        </w:rPr>
        <w:t>Tom</w:t>
      </w:r>
      <w:r>
        <w:rPr>
          <w:rFonts w:hint="eastAsia"/>
        </w:rPr>
        <w:t>他们家有婚约……</w:t>
      </w:r>
    </w:p>
    <w:p w14:paraId="435E969E" w14:textId="77777777" w:rsidR="009D3038" w:rsidRDefault="009D3038"/>
    <w:p w14:paraId="00BD458C" w14:textId="77777777" w:rsidR="009D3038" w:rsidRDefault="00000000">
      <w:bookmarkStart w:id="49" w:name="OLE_LINK50"/>
      <w:r>
        <w:rPr>
          <w:rFonts w:hint="eastAsia"/>
        </w:rPr>
        <w:t>△</w:t>
      </w:r>
      <w:bookmarkEnd w:id="49"/>
      <w:r>
        <w:rPr>
          <w:rFonts w:hint="eastAsia"/>
        </w:rPr>
        <w:t>Gail</w:t>
      </w:r>
      <w:r>
        <w:rPr>
          <w:rFonts w:hint="eastAsia"/>
        </w:rPr>
        <w:t>和</w:t>
      </w:r>
      <w:r>
        <w:rPr>
          <w:rFonts w:hint="eastAsia"/>
        </w:rPr>
        <w:t>Evelyn</w:t>
      </w:r>
      <w:r>
        <w:rPr>
          <w:rFonts w:hint="eastAsia"/>
        </w:rPr>
        <w:t>面面相觑，露出后悔的神情。</w:t>
      </w:r>
    </w:p>
    <w:p w14:paraId="1CD97762" w14:textId="77777777" w:rsidR="009D3038" w:rsidRDefault="009D3038"/>
    <w:p w14:paraId="366326F0" w14:textId="77777777" w:rsidR="009D3038" w:rsidRDefault="009D3038"/>
    <w:p w14:paraId="06CA572D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46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14:paraId="66ED12FB" w14:textId="77777777" w:rsidR="009D3038" w:rsidRDefault="009D3038"/>
    <w:p w14:paraId="7E001822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宴会厅</w:t>
      </w:r>
    </w:p>
    <w:p w14:paraId="1DE523F4" w14:textId="77777777" w:rsidR="009D3038" w:rsidRDefault="009D3038"/>
    <w:p w14:paraId="1C7ED62C" w14:textId="77777777" w:rsidR="009D3038" w:rsidRDefault="00000000">
      <w:r>
        <w:rPr>
          <w:rFonts w:hint="eastAsia"/>
        </w:rPr>
        <w:t>Gail</w:t>
      </w:r>
      <w:r>
        <w:rPr>
          <w:rFonts w:hint="eastAsia"/>
        </w:rPr>
        <w:t>：也就是说……我女儿的未婚夫，是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？（看向</w:t>
      </w:r>
      <w:r>
        <w:rPr>
          <w:rFonts w:hint="eastAsia"/>
        </w:rPr>
        <w:t>Adam</w:t>
      </w:r>
      <w:r>
        <w:rPr>
          <w:rFonts w:hint="eastAsia"/>
        </w:rPr>
        <w:t>）所以</w:t>
      </w:r>
      <w:r>
        <w:rPr>
          <w:rFonts w:hint="eastAsia"/>
        </w:rPr>
        <w:t>Hall</w:t>
      </w:r>
      <w:r>
        <w:rPr>
          <w:rFonts w:hint="eastAsia"/>
        </w:rPr>
        <w:t>集团才会给我们家公司的十个亿的投资？</w:t>
      </w:r>
    </w:p>
    <w:p w14:paraId="029AA815" w14:textId="77777777" w:rsidR="009D3038" w:rsidRDefault="009D3038"/>
    <w:p w14:paraId="53A51D47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Evelyn</w:t>
      </w:r>
      <w:r>
        <w:rPr>
          <w:rFonts w:hint="eastAsia"/>
        </w:rPr>
        <w:t>摸了摸头发，一脸期待，妩媚地走到</w:t>
      </w:r>
      <w:r>
        <w:rPr>
          <w:rFonts w:hint="eastAsia"/>
        </w:rPr>
        <w:t>Adam</w:t>
      </w:r>
      <w:r>
        <w:rPr>
          <w:rFonts w:hint="eastAsia"/>
        </w:rPr>
        <w:t>身前。</w:t>
      </w:r>
    </w:p>
    <w:p w14:paraId="3C267509" w14:textId="77777777" w:rsidR="009D3038" w:rsidRDefault="00000000">
      <w:r>
        <w:rPr>
          <w:rFonts w:hint="eastAsia"/>
        </w:rPr>
        <w:t xml:space="preserve">　</w:t>
      </w:r>
    </w:p>
    <w:p w14:paraId="240A95D2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</w:t>
      </w:r>
      <w:r>
        <w:rPr>
          <w:rFonts w:hint="eastAsia"/>
        </w:rPr>
        <w:t>Adam</w:t>
      </w:r>
      <w:r>
        <w:rPr>
          <w:rFonts w:hint="eastAsia"/>
        </w:rPr>
        <w:t>，你真的是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，对吗？！</w:t>
      </w:r>
    </w:p>
    <w:p w14:paraId="3488DE11" w14:textId="77777777" w:rsidR="009D3038" w:rsidRDefault="009D3038"/>
    <w:p w14:paraId="3653BA82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（冷笑）：我是不是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，和你有半毛钱关系吗？</w:t>
      </w:r>
    </w:p>
    <w:p w14:paraId="1ECE9BFD" w14:textId="77777777" w:rsidR="009D3038" w:rsidRDefault="009D3038"/>
    <w:p w14:paraId="77815ABF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Evelyn</w:t>
      </w:r>
      <w:r>
        <w:rPr>
          <w:rFonts w:hint="eastAsia"/>
        </w:rPr>
        <w:t>挽住</w:t>
      </w:r>
      <w:r>
        <w:rPr>
          <w:rFonts w:hint="eastAsia"/>
        </w:rPr>
        <w:t>Adam</w:t>
      </w:r>
      <w:r>
        <w:rPr>
          <w:rFonts w:hint="eastAsia"/>
        </w:rPr>
        <w:t>的手臂，贴在身上轻轻摇晃，试图勾引他。</w:t>
      </w:r>
    </w:p>
    <w:p w14:paraId="7C5E8371" w14:textId="77777777" w:rsidR="009D3038" w:rsidRDefault="009D3038"/>
    <w:p w14:paraId="4186F879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：怎么没关系？你是我未婚夫！你是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，我就是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夫人！这</w:t>
      </w:r>
      <w:r>
        <w:rPr>
          <w:rFonts w:hint="eastAsia"/>
        </w:rPr>
        <w:t>Hall</w:t>
      </w:r>
      <w:r>
        <w:rPr>
          <w:rFonts w:hint="eastAsia"/>
        </w:rPr>
        <w:t>集团有我一半！</w:t>
      </w:r>
    </w:p>
    <w:p w14:paraId="72D9B60B" w14:textId="77777777" w:rsidR="009D3038" w:rsidRDefault="009D3038"/>
    <w:p w14:paraId="595E99AF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（嗤笑）：你的脸皮倒是超乎我想象的厚。</w:t>
      </w:r>
    </w:p>
    <w:p w14:paraId="6E09B204" w14:textId="77777777" w:rsidR="009D3038" w:rsidRDefault="009D3038"/>
    <w:p w14:paraId="37C1D878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（撒娇）：</w:t>
      </w:r>
      <w:r>
        <w:rPr>
          <w:rFonts w:hint="eastAsia"/>
        </w:rPr>
        <w:t>Adam</w:t>
      </w:r>
      <w:r>
        <w:rPr>
          <w:rFonts w:hint="eastAsia"/>
        </w:rPr>
        <w:t>，你怎么能这么说人家？我可是你的未婚妻，从小时候就有婚约的！</w:t>
      </w:r>
    </w:p>
    <w:p w14:paraId="578EAAA7" w14:textId="77777777" w:rsidR="009D3038" w:rsidRDefault="009D3038"/>
    <w:p w14:paraId="57D54489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（嘲笑）：婚约？你是不是忘记了，今天下午在你家别墅门口发生了什么？</w:t>
      </w:r>
    </w:p>
    <w:p w14:paraId="688F9005" w14:textId="77777777" w:rsidR="009D3038" w:rsidRDefault="009D3038"/>
    <w:p w14:paraId="22F32B11" w14:textId="77777777" w:rsidR="009D3038" w:rsidRDefault="00000000">
      <w:bookmarkStart w:id="50" w:name="OLE_LINK51"/>
      <w:r>
        <w:rPr>
          <w:rFonts w:hint="eastAsia"/>
        </w:rPr>
        <w:t>△</w:t>
      </w:r>
      <w:bookmarkEnd w:id="50"/>
      <w:r>
        <w:rPr>
          <w:rFonts w:hint="eastAsia"/>
        </w:rPr>
        <w:t>Evelyn</w:t>
      </w:r>
      <w:r>
        <w:rPr>
          <w:rFonts w:hint="eastAsia"/>
        </w:rPr>
        <w:t>感到尴尬，但还是坚持着，朝他抛媚眼。</w:t>
      </w:r>
    </w:p>
    <w:p w14:paraId="27051988" w14:textId="77777777" w:rsidR="009D3038" w:rsidRDefault="009D3038"/>
    <w:p w14:paraId="050FD1A2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：我记性是真的不好……我……</w:t>
      </w:r>
    </w:p>
    <w:p w14:paraId="4A576CCC" w14:textId="77777777" w:rsidR="009D3038" w:rsidRDefault="009D3038"/>
    <w:p w14:paraId="60A24E12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：你说我连给你擦鞋的资格都没有！要和我退婚，你说我这辈子都没有让你后悔的资格！</w:t>
      </w:r>
    </w:p>
    <w:p w14:paraId="54378EDD" w14:textId="77777777" w:rsidR="009D3038" w:rsidRDefault="009D3038"/>
    <w:p w14:paraId="59DE7928" w14:textId="77777777" w:rsidR="009D3038" w:rsidRDefault="009D3038"/>
    <w:p w14:paraId="4563153B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47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14:paraId="074B1F29" w14:textId="77777777" w:rsidR="009D3038" w:rsidRDefault="009D3038"/>
    <w:p w14:paraId="473C96FD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宴会厅</w:t>
      </w:r>
    </w:p>
    <w:p w14:paraId="6CBB7CCC" w14:textId="77777777" w:rsidR="009D3038" w:rsidRDefault="009D3038"/>
    <w:p w14:paraId="238055A6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：你是不是忘记了！我们一家进来这宴会厅的时候，你在这里大放厥词，百般羞辱，</w:t>
      </w:r>
      <w:r>
        <w:rPr>
          <w:rFonts w:hint="eastAsia"/>
        </w:rPr>
        <w:lastRenderedPageBreak/>
        <w:t>还妄图要我们跪下道歉认错！</w:t>
      </w:r>
    </w:p>
    <w:p w14:paraId="656740D5" w14:textId="77777777" w:rsidR="009D3038" w:rsidRDefault="009D3038"/>
    <w:p w14:paraId="22857C35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上下打量她，眼神冰冷。</w:t>
      </w:r>
    </w:p>
    <w:p w14:paraId="3F0A4988" w14:textId="77777777" w:rsidR="009D3038" w:rsidRDefault="009D3038"/>
    <w:p w14:paraId="088A2D9F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：怎么？现在知道我的真实身份了，就开始说我是你的未婚夫了？（嘲笑）你还真是拜金势利、恬不知耻！</w:t>
      </w:r>
    </w:p>
    <w:p w14:paraId="2F99C984" w14:textId="77777777" w:rsidR="009D3038" w:rsidRDefault="009D3038"/>
    <w:p w14:paraId="6C3FE9AE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：我，我没有……（转了转眼珠）其实，我是考验你呢……</w:t>
      </w:r>
    </w:p>
    <w:p w14:paraId="0BEC3BA7" w14:textId="77777777" w:rsidR="009D3038" w:rsidRDefault="009D3038"/>
    <w:p w14:paraId="6666BFCF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：呵呵，还考验我？你是不是忘记了！我和你说过，不是你退我的婚，而是你</w:t>
      </w:r>
      <w:r>
        <w:rPr>
          <w:rFonts w:hint="eastAsia"/>
        </w:rPr>
        <w:t>Evelyn</w:t>
      </w:r>
      <w:r>
        <w:rPr>
          <w:rFonts w:hint="eastAsia"/>
        </w:rPr>
        <w:t>，配不上我！（推开她）是你们家高攀不起我们家！</w:t>
      </w:r>
    </w:p>
    <w:p w14:paraId="41F0F552" w14:textId="77777777" w:rsidR="009D3038" w:rsidRDefault="009D3038"/>
    <w:p w14:paraId="079BE8B6" w14:textId="77777777" w:rsidR="009D3038" w:rsidRDefault="00000000">
      <w:bookmarkStart w:id="51" w:name="OLE_LINK52"/>
      <w:r>
        <w:rPr>
          <w:rFonts w:hint="eastAsia"/>
        </w:rPr>
        <w:t>△</w:t>
      </w:r>
      <w:bookmarkEnd w:id="51"/>
      <w:r>
        <w:rPr>
          <w:rFonts w:hint="eastAsia"/>
        </w:rPr>
        <w:t>Gail</w:t>
      </w:r>
      <w:r>
        <w:rPr>
          <w:rFonts w:hint="eastAsia"/>
        </w:rPr>
        <w:t>和</w:t>
      </w:r>
      <w:r>
        <w:rPr>
          <w:rFonts w:hint="eastAsia"/>
        </w:rPr>
        <w:t>Evelyn</w:t>
      </w:r>
      <w:r>
        <w:rPr>
          <w:rFonts w:hint="eastAsia"/>
        </w:rPr>
        <w:t>慌张对视，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一脸嫌弃的看着</w:t>
      </w:r>
      <w:r>
        <w:rPr>
          <w:rFonts w:hint="eastAsia"/>
        </w:rPr>
        <w:t>Evelyn</w:t>
      </w:r>
      <w:r>
        <w:rPr>
          <w:rFonts w:hint="eastAsia"/>
        </w:rPr>
        <w:t>。</w:t>
      </w:r>
      <w:r>
        <w:rPr>
          <w:rFonts w:hint="eastAsia"/>
        </w:rPr>
        <w:t>Evelyn</w:t>
      </w:r>
      <w:r>
        <w:rPr>
          <w:rFonts w:hint="eastAsia"/>
        </w:rPr>
        <w:t>不肯放弃，她可怜兮兮地抱住他的手臂。</w:t>
      </w:r>
    </w:p>
    <w:p w14:paraId="5865C558" w14:textId="77777777" w:rsidR="009D3038" w:rsidRDefault="009D3038"/>
    <w:p w14:paraId="330009C2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</w:t>
      </w:r>
      <w:r>
        <w:rPr>
          <w:rFonts w:hint="eastAsia"/>
        </w:rPr>
        <w:t>Adam</w:t>
      </w:r>
      <w:r>
        <w:rPr>
          <w:rFonts w:hint="eastAsia"/>
        </w:rPr>
        <w:t>，我知道都是我的错！对不起，请你原谅我好吗！忘记之前不开心、不愉快，我们在一起，好吗？</w:t>
      </w:r>
    </w:p>
    <w:p w14:paraId="73D40EE6" w14:textId="77777777" w:rsidR="009D3038" w:rsidRDefault="009D3038"/>
    <w:p w14:paraId="4D28367F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猛的推开</w:t>
      </w:r>
      <w:r>
        <w:rPr>
          <w:rFonts w:hint="eastAsia"/>
        </w:rPr>
        <w:t>Evelyn</w:t>
      </w:r>
      <w:r>
        <w:rPr>
          <w:rFonts w:hint="eastAsia"/>
        </w:rPr>
        <w:t>，一巴掌狠狠抽在</w:t>
      </w:r>
      <w:r>
        <w:rPr>
          <w:rFonts w:hint="eastAsia"/>
        </w:rPr>
        <w:t>Evelyn</w:t>
      </w:r>
      <w:r>
        <w:rPr>
          <w:rFonts w:hint="eastAsia"/>
        </w:rPr>
        <w:t>脸上。众人错愕惊讶看着这一幕。</w:t>
      </w:r>
    </w:p>
    <w:p w14:paraId="75435634" w14:textId="77777777" w:rsidR="009D3038" w:rsidRDefault="009D3038"/>
    <w:p w14:paraId="6BF8EDDA" w14:textId="77777777" w:rsidR="009D3038" w:rsidRDefault="00000000">
      <w:bookmarkStart w:id="52" w:name="OLE_LINK53"/>
      <w:r>
        <w:rPr>
          <w:rFonts w:hint="eastAsia"/>
        </w:rPr>
        <w:t>△</w:t>
      </w:r>
      <w:bookmarkEnd w:id="52"/>
      <w:r>
        <w:rPr>
          <w:rFonts w:hint="eastAsia"/>
        </w:rPr>
        <w:t>Evelyn</w:t>
      </w:r>
      <w:r>
        <w:rPr>
          <w:rFonts w:hint="eastAsia"/>
        </w:rPr>
        <w:t>直接跌落地上，下意识捂着脸，看起来可怜兮兮。</w:t>
      </w:r>
    </w:p>
    <w:p w14:paraId="054F7A9B" w14:textId="77777777" w:rsidR="009D3038" w:rsidRDefault="009D3038"/>
    <w:p w14:paraId="0F9B0566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：你有什么资格说忘记？你有什么底气幻想我会和你这种女人在一起？</w:t>
      </w:r>
    </w:p>
    <w:p w14:paraId="163E9D67" w14:textId="77777777" w:rsidR="009D3038" w:rsidRDefault="009D3038"/>
    <w:p w14:paraId="6CAF1249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：别在这里白日做梦了！我的地位、我的财富、我的权势，和你，和</w:t>
      </w:r>
      <w:r>
        <w:rPr>
          <w:rFonts w:hint="eastAsia"/>
        </w:rPr>
        <w:t>Baker</w:t>
      </w:r>
      <w:r>
        <w:rPr>
          <w:rFonts w:hint="eastAsia"/>
        </w:rPr>
        <w:t>家，没有任何关系。现在不会有，以后更不会有！</w:t>
      </w:r>
    </w:p>
    <w:p w14:paraId="0A263179" w14:textId="77777777" w:rsidR="009D3038" w:rsidRDefault="009D3038"/>
    <w:p w14:paraId="000BC193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（哭腔、爬上前抓住</w:t>
      </w:r>
      <w:r>
        <w:rPr>
          <w:rFonts w:hint="eastAsia"/>
        </w:rPr>
        <w:t>Adam</w:t>
      </w:r>
      <w:r>
        <w:rPr>
          <w:rFonts w:hint="eastAsia"/>
        </w:rPr>
        <w:t>裤腿）：</w:t>
      </w:r>
      <w:r>
        <w:rPr>
          <w:rFonts w:hint="eastAsia"/>
        </w:rPr>
        <w:t>Adam</w:t>
      </w:r>
      <w:r>
        <w:rPr>
          <w:rFonts w:hint="eastAsia"/>
        </w:rPr>
        <w:t>，</w:t>
      </w:r>
      <w:r>
        <w:rPr>
          <w:rFonts w:hint="eastAsia"/>
        </w:rPr>
        <w:t>Adam</w:t>
      </w:r>
      <w:r>
        <w:rPr>
          <w:rFonts w:hint="eastAsia"/>
        </w:rPr>
        <w:t>你别这样！（咬牙、可怜兮兮）大不了，以后我跟在你身边，做奴隶，行吗？</w:t>
      </w:r>
    </w:p>
    <w:p w14:paraId="28B6C235" w14:textId="77777777" w:rsidR="009D3038" w:rsidRDefault="009D3038"/>
    <w:p w14:paraId="2DFCA208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（冷声）：给我做奴隶？你</w:t>
      </w:r>
      <w:r>
        <w:rPr>
          <w:rFonts w:hint="eastAsia"/>
        </w:rPr>
        <w:t>Evelyn</w:t>
      </w:r>
      <w:r>
        <w:rPr>
          <w:rFonts w:hint="eastAsia"/>
        </w:rPr>
        <w:t>，还不配！</w:t>
      </w:r>
    </w:p>
    <w:p w14:paraId="0191B3B5" w14:textId="77777777" w:rsidR="009D3038" w:rsidRDefault="009D3038"/>
    <w:p w14:paraId="181759ED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从口袋里抽出手帕擦拭手掌，然后猛的甩在</w:t>
      </w:r>
      <w:r>
        <w:rPr>
          <w:rFonts w:hint="eastAsia"/>
        </w:rPr>
        <w:t>Evelyn</w:t>
      </w:r>
      <w:r>
        <w:rPr>
          <w:rFonts w:hint="eastAsia"/>
        </w:rPr>
        <w:t>脸上。</w:t>
      </w:r>
    </w:p>
    <w:p w14:paraId="11D5757F" w14:textId="77777777" w:rsidR="009D3038" w:rsidRDefault="009D3038"/>
    <w:p w14:paraId="75D29977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：现在，你们要自己滚出去，还是我请你们出去？</w:t>
      </w:r>
    </w:p>
    <w:p w14:paraId="529F9E0A" w14:textId="77777777" w:rsidR="009D3038" w:rsidRDefault="009D3038"/>
    <w:p w14:paraId="6A4683A4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）：想要让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的夫人从这里滚出去？你好大的狗胆！</w:t>
      </w:r>
    </w:p>
    <w:p w14:paraId="44D14B6D" w14:textId="77777777" w:rsidR="009D3038" w:rsidRDefault="009D3038"/>
    <w:p w14:paraId="6A5E66F6" w14:textId="77777777" w:rsidR="009D3038" w:rsidRDefault="00000000">
      <w:bookmarkStart w:id="53" w:name="OLE_LINK54"/>
      <w:r>
        <w:rPr>
          <w:rFonts w:hint="eastAsia"/>
        </w:rPr>
        <w:t>△</w:t>
      </w:r>
      <w:bookmarkEnd w:id="53"/>
      <w:r>
        <w:rPr>
          <w:rFonts w:hint="eastAsia"/>
        </w:rPr>
        <w:t>Charles</w:t>
      </w:r>
      <w:r>
        <w:rPr>
          <w:rFonts w:hint="eastAsia"/>
        </w:rPr>
        <w:t>走进来，四周的人群散开。</w:t>
      </w:r>
    </w:p>
    <w:p w14:paraId="36380AA3" w14:textId="77777777" w:rsidR="009D3038" w:rsidRDefault="009D3038"/>
    <w:p w14:paraId="08E5C0B2" w14:textId="77777777" w:rsidR="009D3038" w:rsidRDefault="009D3038"/>
    <w:p w14:paraId="10BD9B56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48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14:paraId="535291DB" w14:textId="77777777" w:rsidR="009D3038" w:rsidRDefault="009D3038"/>
    <w:p w14:paraId="545F771A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宴会厅</w:t>
      </w:r>
    </w:p>
    <w:p w14:paraId="3DEB3495" w14:textId="77777777" w:rsidR="009D3038" w:rsidRDefault="009D3038"/>
    <w:p w14:paraId="4808F11C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（怒）：</w:t>
      </w:r>
      <w:r>
        <w:rPr>
          <w:rFonts w:hint="eastAsia"/>
        </w:rPr>
        <w:t>Charles</w:t>
      </w:r>
      <w:r>
        <w:rPr>
          <w:rFonts w:hint="eastAsia"/>
        </w:rPr>
        <w:t>！你在干什么！你竟敢对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不敬！</w:t>
      </w:r>
    </w:p>
    <w:p w14:paraId="0DEEE7F0" w14:textId="77777777" w:rsidR="009D3038" w:rsidRDefault="009D3038"/>
    <w:p w14:paraId="460F0F8E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（看向</w:t>
      </w:r>
      <w:r>
        <w:rPr>
          <w:rFonts w:hint="eastAsia"/>
        </w:rPr>
        <w:t>Steven</w:t>
      </w:r>
      <w:r>
        <w:rPr>
          <w:rFonts w:hint="eastAsia"/>
        </w:rPr>
        <w:t>）：</w:t>
      </w:r>
      <w:r>
        <w:rPr>
          <w:rFonts w:hint="eastAsia"/>
        </w:rPr>
        <w:t>Steven</w:t>
      </w:r>
      <w:r>
        <w:rPr>
          <w:rFonts w:hint="eastAsia"/>
        </w:rPr>
        <w:t>，瞎了你的狗眼！他全身上下，哪里像是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了？我们的未来的总裁夫人</w:t>
      </w:r>
      <w:r>
        <w:rPr>
          <w:rFonts w:hint="eastAsia"/>
        </w:rPr>
        <w:t>Evelyn</w:t>
      </w:r>
      <w:r>
        <w:rPr>
          <w:rFonts w:hint="eastAsia"/>
        </w:rPr>
        <w:t>如此受欺负，你竟然不管？</w:t>
      </w:r>
    </w:p>
    <w:p w14:paraId="4D2E2B60" w14:textId="77777777" w:rsidR="009D3038" w:rsidRDefault="009D3038"/>
    <w:p w14:paraId="662359C1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Evelyn</w:t>
      </w:r>
      <w:r>
        <w:rPr>
          <w:rFonts w:hint="eastAsia"/>
        </w:rPr>
        <w:t>从地上爬起来，一脸震惊。</w:t>
      </w:r>
    </w:p>
    <w:p w14:paraId="293D51B9" w14:textId="77777777" w:rsidR="009D3038" w:rsidRDefault="009D3038"/>
    <w:p w14:paraId="76EE33B3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</w:t>
      </w:r>
      <w:r>
        <w:rPr>
          <w:rFonts w:hint="eastAsia"/>
        </w:rPr>
        <w:t>Charles</w:t>
      </w:r>
      <w:r>
        <w:rPr>
          <w:rFonts w:hint="eastAsia"/>
        </w:rPr>
        <w:t>，你的意思是说，这个王八蛋，根本就不是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？</w:t>
      </w:r>
    </w:p>
    <w:p w14:paraId="5BE4947A" w14:textId="77777777" w:rsidR="009D3038" w:rsidRDefault="009D3038"/>
    <w:p w14:paraId="6714D87A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（嗤笑）：</w:t>
      </w:r>
      <w:r>
        <w:rPr>
          <w:rFonts w:hint="eastAsia"/>
        </w:rPr>
        <w:t>Evelyn</w:t>
      </w:r>
      <w:r>
        <w:rPr>
          <w:rFonts w:hint="eastAsia"/>
        </w:rPr>
        <w:t>，不要被他骗了，他是我堂哥，一个刚被找回来的穷鬼，他是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？你觉得有可能吗？他连当我们</w:t>
      </w:r>
      <w:r>
        <w:rPr>
          <w:rFonts w:hint="eastAsia"/>
        </w:rPr>
        <w:t>Hall</w:t>
      </w:r>
      <w:r>
        <w:rPr>
          <w:rFonts w:hint="eastAsia"/>
        </w:rPr>
        <w:t>集团清洁工的资格都没有。</w:t>
      </w:r>
    </w:p>
    <w:p w14:paraId="6ACAE214" w14:textId="77777777" w:rsidR="009D3038" w:rsidRDefault="009D3038"/>
    <w:p w14:paraId="03E22441" w14:textId="77777777" w:rsidR="009D3038" w:rsidRDefault="00000000">
      <w:bookmarkStart w:id="54" w:name="OLE_LINK55"/>
      <w:r>
        <w:rPr>
          <w:rFonts w:hint="eastAsia"/>
        </w:rPr>
        <w:t>△</w:t>
      </w:r>
      <w:bookmarkEnd w:id="54"/>
      <w:r>
        <w:rPr>
          <w:rFonts w:hint="eastAsia"/>
        </w:rPr>
        <w:t>站在</w:t>
      </w:r>
      <w:r>
        <w:rPr>
          <w:rFonts w:hint="eastAsia"/>
        </w:rPr>
        <w:t>Adam</w:t>
      </w:r>
      <w:r>
        <w:rPr>
          <w:rFonts w:hint="eastAsia"/>
        </w:rPr>
        <w:t>身后的</w:t>
      </w:r>
      <w:r>
        <w:rPr>
          <w:rFonts w:hint="eastAsia"/>
        </w:rPr>
        <w:t>Tom</w:t>
      </w:r>
      <w:r>
        <w:rPr>
          <w:rFonts w:hint="eastAsia"/>
        </w:rPr>
        <w:t>、</w:t>
      </w:r>
      <w:r>
        <w:rPr>
          <w:rFonts w:hint="eastAsia"/>
        </w:rPr>
        <w:t>Helen</w:t>
      </w:r>
      <w:r>
        <w:rPr>
          <w:rFonts w:hint="eastAsia"/>
        </w:rPr>
        <w:t>露出了错愕的表情。</w:t>
      </w:r>
    </w:p>
    <w:p w14:paraId="68A0FA70" w14:textId="77777777" w:rsidR="009D3038" w:rsidRDefault="009D3038"/>
    <w:p w14:paraId="73C5FA2A" w14:textId="77777777" w:rsidR="009D3038" w:rsidRDefault="00000000">
      <w:r>
        <w:rPr>
          <w:rFonts w:hint="eastAsia"/>
        </w:rPr>
        <w:t>Steven</w:t>
      </w:r>
      <w:r>
        <w:rPr>
          <w:rFonts w:hint="eastAsia"/>
        </w:rPr>
        <w:t>（愤怒）：</w:t>
      </w:r>
      <w:r>
        <w:rPr>
          <w:rFonts w:hint="eastAsia"/>
        </w:rPr>
        <w:t>Charles</w:t>
      </w:r>
      <w:r>
        <w:rPr>
          <w:rFonts w:hint="eastAsia"/>
        </w:rPr>
        <w:t>！我告诉你他就是……</w:t>
      </w:r>
    </w:p>
    <w:p w14:paraId="31230295" w14:textId="77777777" w:rsidR="009D3038" w:rsidRDefault="009D3038"/>
    <w:p w14:paraId="61EBEBA9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（挥手打断）：让他继续，我倒要看看他还能说出什么鬼话来！</w:t>
      </w:r>
    </w:p>
    <w:p w14:paraId="264E0955" w14:textId="77777777" w:rsidR="009D3038" w:rsidRDefault="009D3038"/>
    <w:p w14:paraId="3D1711C1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：你们都被</w:t>
      </w:r>
      <w:r>
        <w:rPr>
          <w:rFonts w:hint="eastAsia"/>
        </w:rPr>
        <w:t>Steven</w:t>
      </w:r>
      <w:r>
        <w:rPr>
          <w:rFonts w:hint="eastAsia"/>
        </w:rPr>
        <w:t>骗了！又或者……（看向</w:t>
      </w:r>
      <w:r>
        <w:rPr>
          <w:rFonts w:hint="eastAsia"/>
        </w:rPr>
        <w:t>Steven</w:t>
      </w:r>
      <w:r>
        <w:rPr>
          <w:rFonts w:hint="eastAsia"/>
        </w:rPr>
        <w:t>）包括</w:t>
      </w:r>
      <w:r>
        <w:rPr>
          <w:rFonts w:hint="eastAsia"/>
        </w:rPr>
        <w:t>Steven</w:t>
      </w:r>
      <w:r>
        <w:rPr>
          <w:rFonts w:hint="eastAsia"/>
        </w:rPr>
        <w:t>这个蠢货在内，所有人都被这个穷鬼骗了！</w:t>
      </w:r>
    </w:p>
    <w:p w14:paraId="4179B4B6" w14:textId="77777777" w:rsidR="009D3038" w:rsidRDefault="009D3038"/>
    <w:p w14:paraId="39673A7C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：分明就是一条连主人都认不清楚的蠢狗！</w:t>
      </w:r>
    </w:p>
    <w:p w14:paraId="3FF9DABB" w14:textId="77777777" w:rsidR="009D3038" w:rsidRDefault="009D3038"/>
    <w:p w14:paraId="2A2A51AF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：你……算了，我不跟你这种垃圾计较。（嘲讽）你不知道吧？我认识</w:t>
      </w:r>
      <w:proofErr w:type="spellStart"/>
      <w:r>
        <w:rPr>
          <w:rFonts w:hint="eastAsia"/>
        </w:rPr>
        <w:t>Mr.Hall</w:t>
      </w:r>
      <w:proofErr w:type="spellEnd"/>
      <w:r>
        <w:rPr>
          <w:rFonts w:hint="eastAsia"/>
        </w:rPr>
        <w:t>的秘书</w:t>
      </w:r>
      <w:r>
        <w:rPr>
          <w:rFonts w:hint="eastAsia"/>
        </w:rPr>
        <w:t>Susan</w:t>
      </w:r>
      <w:r>
        <w:rPr>
          <w:rFonts w:hint="eastAsia"/>
        </w:rPr>
        <w:t>，是她告诉我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看中了</w:t>
      </w:r>
      <w:r>
        <w:rPr>
          <w:rFonts w:hint="eastAsia"/>
        </w:rPr>
        <w:t>Evelyn</w:t>
      </w:r>
      <w:r>
        <w:rPr>
          <w:rFonts w:hint="eastAsia"/>
        </w:rPr>
        <w:t>，她可是总裁夫人的，而你……什么都不是。</w:t>
      </w:r>
    </w:p>
    <w:p w14:paraId="06501BAA" w14:textId="77777777" w:rsidR="009D3038" w:rsidRDefault="009D3038"/>
    <w:p w14:paraId="390F4935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：对，你明明是这两个捡垃圾的老东西的儿子，怎么可能是</w:t>
      </w:r>
      <w:proofErr w:type="spellStart"/>
      <w:r>
        <w:rPr>
          <w:rFonts w:hint="eastAsia"/>
        </w:rPr>
        <w:t>Mr.Hall</w:t>
      </w:r>
      <w:proofErr w:type="spellEnd"/>
      <w:r>
        <w:rPr>
          <w:rFonts w:hint="eastAsia"/>
        </w:rPr>
        <w:t>，这辈子都是捡垃圾的命！</w:t>
      </w:r>
    </w:p>
    <w:p w14:paraId="740037BD" w14:textId="77777777" w:rsidR="009D3038" w:rsidRDefault="009D3038"/>
    <w:p w14:paraId="206BECB2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（嘲笑）：</w:t>
      </w:r>
      <w:r>
        <w:rPr>
          <w:rFonts w:hint="eastAsia"/>
        </w:rPr>
        <w:t>Susan</w:t>
      </w:r>
      <w:r>
        <w:rPr>
          <w:rFonts w:hint="eastAsia"/>
        </w:rPr>
        <w:t>是吧？（拿出手机，打给</w:t>
      </w:r>
      <w:r>
        <w:rPr>
          <w:rFonts w:hint="eastAsia"/>
        </w:rPr>
        <w:t>Susan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Susan</w:t>
      </w:r>
      <w:proofErr w:type="spellEnd"/>
      <w:r>
        <w:rPr>
          <w:rFonts w:hint="eastAsia"/>
        </w:rPr>
        <w:t>，集团总部有一个叫做</w:t>
      </w:r>
      <w:r>
        <w:rPr>
          <w:rFonts w:hint="eastAsia"/>
        </w:rPr>
        <w:t>Charles</w:t>
      </w:r>
      <w:r>
        <w:rPr>
          <w:rFonts w:hint="eastAsia"/>
        </w:rPr>
        <w:t>的对吧？嗯，开了吧。</w:t>
      </w:r>
    </w:p>
    <w:p w14:paraId="57E59A6D" w14:textId="77777777" w:rsidR="009D3038" w:rsidRDefault="009D3038"/>
    <w:p w14:paraId="40DEBF1F" w14:textId="77777777" w:rsidR="009D3038" w:rsidRDefault="00000000">
      <w:r>
        <w:rPr>
          <w:rFonts w:hint="eastAsia"/>
        </w:rPr>
        <w:t xml:space="preserve">2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内总统套房内</w:t>
      </w:r>
    </w:p>
    <w:p w14:paraId="5C5C5B30" w14:textId="77777777" w:rsidR="009D3038" w:rsidRDefault="009D3038"/>
    <w:p w14:paraId="2591C06C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Susan</w:t>
      </w:r>
      <w:r>
        <w:rPr>
          <w:rFonts w:hint="eastAsia"/>
        </w:rPr>
        <w:t>接通电话，听到</w:t>
      </w:r>
      <w:r>
        <w:rPr>
          <w:rFonts w:hint="eastAsia"/>
        </w:rPr>
        <w:t>Adam</w:t>
      </w:r>
      <w:r>
        <w:rPr>
          <w:rFonts w:hint="eastAsia"/>
        </w:rPr>
        <w:t>的命令愣了一下，随后点头。</w:t>
      </w:r>
    </w:p>
    <w:p w14:paraId="0999A854" w14:textId="77777777" w:rsidR="009D3038" w:rsidRDefault="009D3038"/>
    <w:p w14:paraId="0D957A1E" w14:textId="77777777" w:rsidR="009D3038" w:rsidRDefault="00000000">
      <w:r>
        <w:rPr>
          <w:rFonts w:hint="eastAsia"/>
        </w:rPr>
        <w:t>Susan</w:t>
      </w:r>
      <w:r>
        <w:rPr>
          <w:rFonts w:hint="eastAsia"/>
        </w:rPr>
        <w:t>：明白，我这就安排！</w:t>
      </w:r>
    </w:p>
    <w:p w14:paraId="64FDC21B" w14:textId="77777777" w:rsidR="009D3038" w:rsidRDefault="009D3038"/>
    <w:p w14:paraId="674C5B7C" w14:textId="77777777" w:rsidR="009D3038" w:rsidRDefault="009D3038"/>
    <w:p w14:paraId="31A483A5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49</w:t>
      </w:r>
      <w:r>
        <w:rPr>
          <w:rFonts w:hint="eastAsia"/>
        </w:rPr>
        <w:t>集</w:t>
      </w:r>
    </w:p>
    <w:p w14:paraId="03205851" w14:textId="77777777" w:rsidR="009D3038" w:rsidRDefault="009D3038"/>
    <w:p w14:paraId="5E74F980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宴会厅</w:t>
      </w:r>
    </w:p>
    <w:p w14:paraId="2000D5E1" w14:textId="77777777" w:rsidR="009D3038" w:rsidRDefault="009D3038"/>
    <w:p w14:paraId="28A5CAA8" w14:textId="77777777" w:rsidR="009D3038" w:rsidRDefault="00000000">
      <w:r>
        <w:rPr>
          <w:rFonts w:hint="eastAsia"/>
        </w:rPr>
        <w:lastRenderedPageBreak/>
        <w:t>△</w:t>
      </w:r>
      <w:r>
        <w:rPr>
          <w:rFonts w:hint="eastAsia"/>
        </w:rPr>
        <w:t>Adam</w:t>
      </w:r>
      <w:r>
        <w:rPr>
          <w:rFonts w:hint="eastAsia"/>
        </w:rPr>
        <w:t>拿着手机，冷冷地盯着</w:t>
      </w:r>
      <w:r>
        <w:rPr>
          <w:rFonts w:hint="eastAsia"/>
        </w:rPr>
        <w:t>Charles</w:t>
      </w:r>
      <w:r>
        <w:rPr>
          <w:rFonts w:hint="eastAsia"/>
        </w:rPr>
        <w:t>。</w:t>
      </w:r>
    </w:p>
    <w:p w14:paraId="48C13C44" w14:textId="77777777" w:rsidR="009D3038" w:rsidRDefault="009D3038"/>
    <w:p w14:paraId="028CDB18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（嗤笑）：把我开了？你好大的本事！那你干脆把</w:t>
      </w:r>
      <w:r>
        <w:rPr>
          <w:rFonts w:hint="eastAsia"/>
        </w:rPr>
        <w:t>Baker</w:t>
      </w:r>
      <w:r>
        <w:rPr>
          <w:rFonts w:hint="eastAsia"/>
        </w:rPr>
        <w:t>家十个亿的投资也取消吧！那可是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亲自安排的！</w:t>
      </w:r>
    </w:p>
    <w:p w14:paraId="1073C45D" w14:textId="77777777" w:rsidR="009D3038" w:rsidRDefault="009D3038"/>
    <w:p w14:paraId="1F80226F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：你不说，我倒是忘了这件事。（对着手机）投资也取消吧。</w:t>
      </w:r>
    </w:p>
    <w:p w14:paraId="09C4AC17" w14:textId="77777777" w:rsidR="009D3038" w:rsidRDefault="009D3038"/>
    <w:p w14:paraId="3D3F5EB5" w14:textId="77777777" w:rsidR="009D3038" w:rsidRDefault="00000000">
      <w:r>
        <w:rPr>
          <w:rFonts w:hint="eastAsia"/>
        </w:rPr>
        <w:t xml:space="preserve">2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总统套房内</w:t>
      </w:r>
    </w:p>
    <w:p w14:paraId="2115C190" w14:textId="77777777" w:rsidR="009D3038" w:rsidRDefault="009D3038"/>
    <w:p w14:paraId="470FB0F9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Susan</w:t>
      </w:r>
      <w:r>
        <w:rPr>
          <w:rFonts w:hint="eastAsia"/>
        </w:rPr>
        <w:t>手里拿着手机，在听到命令后点头。</w:t>
      </w:r>
    </w:p>
    <w:p w14:paraId="6201A4EB" w14:textId="77777777" w:rsidR="009D3038" w:rsidRDefault="009D3038"/>
    <w:p w14:paraId="2F2F1646" w14:textId="77777777" w:rsidR="009D3038" w:rsidRDefault="00000000">
      <w:r>
        <w:rPr>
          <w:rFonts w:hint="eastAsia"/>
        </w:rPr>
        <w:t>Susan</w:t>
      </w:r>
      <w:r>
        <w:rPr>
          <w:rFonts w:hint="eastAsia"/>
        </w:rPr>
        <w:t>：是！我马上就安排！</w:t>
      </w:r>
    </w:p>
    <w:p w14:paraId="79981910" w14:textId="77777777" w:rsidR="009D3038" w:rsidRDefault="009D3038"/>
    <w:p w14:paraId="148F2428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Susan</w:t>
      </w:r>
      <w:r>
        <w:rPr>
          <w:rFonts w:hint="eastAsia"/>
        </w:rPr>
        <w:t>挂了电话，皱了皱眉头，感到疑惑。</w:t>
      </w:r>
    </w:p>
    <w:p w14:paraId="2976467A" w14:textId="77777777" w:rsidR="009D3038" w:rsidRDefault="009D3038"/>
    <w:p w14:paraId="5B51E520" w14:textId="77777777" w:rsidR="009D3038" w:rsidRDefault="00000000">
      <w:r>
        <w:rPr>
          <w:rFonts w:hint="eastAsia"/>
        </w:rPr>
        <w:t>Susan</w:t>
      </w:r>
      <w:r>
        <w:rPr>
          <w:rFonts w:hint="eastAsia"/>
        </w:rPr>
        <w:t>：</w:t>
      </w:r>
      <w:r>
        <w:rPr>
          <w:rFonts w:hint="eastAsia"/>
        </w:rPr>
        <w:t>Charles</w:t>
      </w:r>
      <w:r>
        <w:rPr>
          <w:rFonts w:hint="eastAsia"/>
        </w:rPr>
        <w:t>怎么会忽然冲撞了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？不行，我得赶快过去宴会看看！</w:t>
      </w:r>
    </w:p>
    <w:p w14:paraId="515458C6" w14:textId="77777777" w:rsidR="009D3038" w:rsidRDefault="009D3038"/>
    <w:p w14:paraId="2665995E" w14:textId="77777777" w:rsidR="009D3038" w:rsidRDefault="00000000">
      <w:bookmarkStart w:id="55" w:name="OLE_LINK56"/>
      <w:r>
        <w:rPr>
          <w:rFonts w:hint="eastAsia"/>
        </w:rPr>
        <w:t>△</w:t>
      </w:r>
      <w:bookmarkEnd w:id="55"/>
      <w:r>
        <w:rPr>
          <w:rFonts w:hint="eastAsia"/>
        </w:rPr>
        <w:t>Susan</w:t>
      </w:r>
      <w:r>
        <w:rPr>
          <w:rFonts w:hint="eastAsia"/>
        </w:rPr>
        <w:t>推门而出，门口有四个黑衣人，跟着她一起走向走廊深处。</w:t>
      </w:r>
    </w:p>
    <w:p w14:paraId="5693165F" w14:textId="77777777" w:rsidR="009D3038" w:rsidRDefault="009D3038"/>
    <w:p w14:paraId="425328B2" w14:textId="77777777" w:rsidR="009D3038" w:rsidRDefault="00000000">
      <w:r>
        <w:rPr>
          <w:rFonts w:hint="eastAsia"/>
        </w:rPr>
        <w:t>3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宴会厅</w:t>
      </w:r>
    </w:p>
    <w:p w14:paraId="62551C3B" w14:textId="77777777" w:rsidR="009D3038" w:rsidRDefault="009D3038"/>
    <w:p w14:paraId="7FB937DA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挂了电话，抬头冷笑着看向</w:t>
      </w:r>
      <w:r>
        <w:rPr>
          <w:rFonts w:hint="eastAsia"/>
        </w:rPr>
        <w:t>Charles</w:t>
      </w:r>
      <w:r>
        <w:rPr>
          <w:rFonts w:hint="eastAsia"/>
        </w:rPr>
        <w:t>。</w:t>
      </w:r>
    </w:p>
    <w:p w14:paraId="0DC7B265" w14:textId="77777777" w:rsidR="009D3038" w:rsidRDefault="009D3038"/>
    <w:p w14:paraId="323CC2AA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</w:t>
      </w:r>
      <w:r>
        <w:rPr>
          <w:rFonts w:hint="eastAsia"/>
        </w:rPr>
        <w:t>Charles</w:t>
      </w:r>
      <w:r>
        <w:rPr>
          <w:rFonts w:hint="eastAsia"/>
        </w:rPr>
        <w:t>，你还有什么需求，看在勉强算是亲戚的份上，我满足你好了。</w:t>
      </w:r>
    </w:p>
    <w:p w14:paraId="687A9782" w14:textId="77777777" w:rsidR="009D3038" w:rsidRDefault="009D3038"/>
    <w:p w14:paraId="02A71906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：那我是不是还要对你说一声谢谢？感谢你对我的照顾。</w:t>
      </w:r>
    </w:p>
    <w:p w14:paraId="25E6FEF1" w14:textId="77777777" w:rsidR="009D3038" w:rsidRDefault="009D3038"/>
    <w:p w14:paraId="4ABE39A7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（耸肩）：可以啊！</w:t>
      </w:r>
    </w:p>
    <w:p w14:paraId="0CAEBA87" w14:textId="77777777" w:rsidR="009D3038" w:rsidRDefault="009D3038"/>
    <w:p w14:paraId="7E5B19D2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（嗤笑）：见鬼！（指着地面）看在你爹妈可怜的份上，我给你一个机会！跪下道歉，否则的话，后果你承担不起！</w:t>
      </w:r>
    </w:p>
    <w:p w14:paraId="3B7FEF02" w14:textId="77777777" w:rsidR="009D3038" w:rsidRDefault="009D3038"/>
    <w:p w14:paraId="1A8586D4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Charles</w:t>
      </w:r>
      <w:r>
        <w:rPr>
          <w:rFonts w:hint="eastAsia"/>
        </w:rPr>
        <w:t>一挥手，四个保安气势汹汹的看着</w:t>
      </w:r>
      <w:r>
        <w:rPr>
          <w:rFonts w:hint="eastAsia"/>
        </w:rPr>
        <w:t>Adam</w:t>
      </w:r>
      <w:r>
        <w:rPr>
          <w:rFonts w:hint="eastAsia"/>
        </w:rPr>
        <w:t>。</w:t>
      </w:r>
    </w:p>
    <w:p w14:paraId="14BB2A59" w14:textId="77777777" w:rsidR="009D3038" w:rsidRDefault="009D3038"/>
    <w:p w14:paraId="19A99498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（笑着摇头）：</w:t>
      </w:r>
      <w:r>
        <w:rPr>
          <w:rFonts w:hint="eastAsia"/>
        </w:rPr>
        <w:t>Charles</w:t>
      </w:r>
      <w:r>
        <w:rPr>
          <w:rFonts w:hint="eastAsia"/>
        </w:rPr>
        <w:t>，事情没弄清楚，就想对我这个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动手？你确定你能承担这个后果？</w:t>
      </w:r>
    </w:p>
    <w:p w14:paraId="4C3D5359" w14:textId="77777777" w:rsidR="009D3038" w:rsidRDefault="009D3038"/>
    <w:p w14:paraId="46FBDDCC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（嘲）：</w:t>
      </w:r>
      <w:r>
        <w:rPr>
          <w:rFonts w:hint="eastAsia"/>
        </w:rPr>
        <w:t>Adam</w:t>
      </w:r>
      <w:r>
        <w:rPr>
          <w:rFonts w:hint="eastAsia"/>
        </w:rPr>
        <w:t>，骗骗别人也就算了，怎么你连自己都骗啊？</w:t>
      </w:r>
    </w:p>
    <w:p w14:paraId="0438005F" w14:textId="77777777" w:rsidR="009D3038" w:rsidRDefault="009D3038"/>
    <w:p w14:paraId="36CDC859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：你看不起我，就不相信我是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，你不觉得自己太武断了吗？</w:t>
      </w:r>
    </w:p>
    <w:p w14:paraId="6179090D" w14:textId="77777777" w:rsidR="009D3038" w:rsidRDefault="009D3038"/>
    <w:p w14:paraId="2D6EC7FB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：行！我问你！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随身佩戴一枚心型吊坠项链，那是他至高无上身份的象征！这种东西，你有吗？什么不懂，就知道装？</w:t>
      </w:r>
    </w:p>
    <w:p w14:paraId="381FE1CC" w14:textId="77777777" w:rsidR="009D3038" w:rsidRDefault="009D3038"/>
    <w:p w14:paraId="54DE8A60" w14:textId="77777777" w:rsidR="009D3038" w:rsidRDefault="00000000">
      <w:r>
        <w:rPr>
          <w:rFonts w:hint="eastAsia"/>
        </w:rPr>
        <w:lastRenderedPageBreak/>
        <w:t>△</w:t>
      </w:r>
      <w:r>
        <w:rPr>
          <w:rFonts w:hint="eastAsia"/>
        </w:rPr>
        <w:t>Adam</w:t>
      </w:r>
      <w:r>
        <w:rPr>
          <w:rFonts w:hint="eastAsia"/>
        </w:rPr>
        <w:t>取出吊坠项链。</w:t>
      </w:r>
    </w:p>
    <w:p w14:paraId="51001499" w14:textId="77777777" w:rsidR="009D3038" w:rsidRDefault="009D3038"/>
    <w:p w14:paraId="19734218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（笑）：心型吊坠项链？你说的，是这个吗？</w:t>
      </w:r>
    </w:p>
    <w:p w14:paraId="6F4B1651" w14:textId="77777777" w:rsidR="009D3038" w:rsidRDefault="009D3038"/>
    <w:p w14:paraId="0A287AB6" w14:textId="77777777" w:rsidR="009D3038" w:rsidRDefault="00000000">
      <w:r>
        <w:rPr>
          <w:rFonts w:hint="eastAsia"/>
        </w:rPr>
        <w:t>△所有人的视线集中到了</w:t>
      </w:r>
      <w:r>
        <w:rPr>
          <w:rFonts w:hint="eastAsia"/>
        </w:rPr>
        <w:t>Adam</w:t>
      </w:r>
      <w:r>
        <w:rPr>
          <w:rFonts w:hint="eastAsia"/>
        </w:rPr>
        <w:t>手头的吊坠项链上，随后一个个都是一脸震惊。</w:t>
      </w:r>
    </w:p>
    <w:p w14:paraId="5BD84EEB" w14:textId="77777777" w:rsidR="009D3038" w:rsidRDefault="009D3038"/>
    <w:p w14:paraId="1301E415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：这，这这这……</w:t>
      </w:r>
    </w:p>
    <w:p w14:paraId="3D4C3D97" w14:textId="77777777" w:rsidR="009D3038" w:rsidRDefault="009D3038"/>
    <w:p w14:paraId="0C7652A8" w14:textId="77777777" w:rsidR="009D3038" w:rsidRDefault="009D3038"/>
    <w:p w14:paraId="0FCEA782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50</w:t>
      </w:r>
      <w:r>
        <w:rPr>
          <w:rFonts w:hint="eastAsia"/>
        </w:rPr>
        <w:t>集</w:t>
      </w:r>
    </w:p>
    <w:p w14:paraId="36AB4BF5" w14:textId="77777777" w:rsidR="009D3038" w:rsidRDefault="009D3038"/>
    <w:p w14:paraId="407C47D2" w14:textId="77777777" w:rsidR="009D3038" w:rsidRDefault="00000000">
      <w:r>
        <w:rPr>
          <w:rFonts w:hint="eastAsia"/>
        </w:rPr>
        <w:t>1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宴会厅</w:t>
      </w:r>
    </w:p>
    <w:p w14:paraId="3206FCA3" w14:textId="77777777" w:rsidR="009D3038" w:rsidRDefault="009D3038"/>
    <w:p w14:paraId="0553A6B3" w14:textId="77777777" w:rsidR="009D3038" w:rsidRDefault="00000000">
      <w:r>
        <w:rPr>
          <w:rFonts w:hint="eastAsia"/>
        </w:rPr>
        <w:t>△场中众人视线集中在了</w:t>
      </w:r>
      <w:r>
        <w:rPr>
          <w:rFonts w:hint="eastAsia"/>
        </w:rPr>
        <w:t>Adam</w:t>
      </w:r>
      <w:r>
        <w:rPr>
          <w:rFonts w:hint="eastAsia"/>
        </w:rPr>
        <w:t>手头的吊坠项链上，</w:t>
      </w:r>
      <w:r>
        <w:rPr>
          <w:rFonts w:hint="eastAsia"/>
        </w:rPr>
        <w:t>Charles</w:t>
      </w:r>
      <w:r>
        <w:rPr>
          <w:rFonts w:hint="eastAsia"/>
        </w:rPr>
        <w:t>只觉口干舌燥、膛目结舌，他抹了额头一把，哆嗦上前，死死盯着</w:t>
      </w:r>
      <w:r>
        <w:rPr>
          <w:rFonts w:hint="eastAsia"/>
        </w:rPr>
        <w:t>Adam</w:t>
      </w:r>
      <w:r>
        <w:rPr>
          <w:rFonts w:hint="eastAsia"/>
        </w:rPr>
        <w:t>手头吊坠项链。</w:t>
      </w:r>
    </w:p>
    <w:p w14:paraId="759E51C5" w14:textId="77777777" w:rsidR="009D3038" w:rsidRDefault="009D3038"/>
    <w:p w14:paraId="665AD337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：难道……你……你真是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……</w:t>
      </w:r>
    </w:p>
    <w:p w14:paraId="66130AEA" w14:textId="77777777" w:rsidR="009D3038" w:rsidRDefault="009D3038"/>
    <w:p w14:paraId="2E68EFC4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Evelyn</w:t>
      </w:r>
      <w:r>
        <w:rPr>
          <w:rFonts w:hint="eastAsia"/>
        </w:rPr>
        <w:t>不敢相信地看着那枚项链，有些失神地喃喃着。</w:t>
      </w:r>
    </w:p>
    <w:p w14:paraId="5ADCEBD6" w14:textId="77777777" w:rsidR="009D3038" w:rsidRDefault="009D3038"/>
    <w:p w14:paraId="76C6D320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：他是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？他真的是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？</w:t>
      </w:r>
    </w:p>
    <w:p w14:paraId="5E593A40" w14:textId="77777777" w:rsidR="009D3038" w:rsidRDefault="009D3038"/>
    <w:p w14:paraId="7AC42ACE" w14:textId="77777777" w:rsidR="009D3038" w:rsidRDefault="00000000">
      <w:r>
        <w:rPr>
          <w:rFonts w:hint="eastAsia"/>
        </w:rPr>
        <w:t>Gail</w:t>
      </w:r>
      <w:r>
        <w:rPr>
          <w:rFonts w:hint="eastAsia"/>
        </w:rPr>
        <w:t>（怀疑）：可是……他明明是</w:t>
      </w:r>
      <w:r>
        <w:rPr>
          <w:rFonts w:hint="eastAsia"/>
        </w:rPr>
        <w:t>Tom</w:t>
      </w:r>
      <w:r>
        <w:rPr>
          <w:rFonts w:hint="eastAsia"/>
        </w:rPr>
        <w:t>的儿子啊，怎么可能是</w:t>
      </w:r>
      <w:proofErr w:type="spellStart"/>
      <w:r>
        <w:rPr>
          <w:rFonts w:hint="eastAsia"/>
        </w:rPr>
        <w:t>Mr.Hall</w:t>
      </w:r>
      <w:proofErr w:type="spellEnd"/>
      <w:r>
        <w:rPr>
          <w:rFonts w:hint="eastAsia"/>
        </w:rPr>
        <w:t>？这怎么可能？</w:t>
      </w:r>
    </w:p>
    <w:p w14:paraId="407B33B6" w14:textId="77777777" w:rsidR="009D3038" w:rsidRDefault="009D3038"/>
    <w:p w14:paraId="0E0CFA93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Charles</w:t>
      </w:r>
      <w:r>
        <w:rPr>
          <w:rFonts w:hint="eastAsia"/>
        </w:rPr>
        <w:t>感到震惊的同时，打了一个哆嗦。</w:t>
      </w:r>
    </w:p>
    <w:p w14:paraId="2F560EC3" w14:textId="77777777" w:rsidR="009D3038" w:rsidRDefault="009D3038"/>
    <w:p w14:paraId="05AB92D7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：我居然得罪了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？</w:t>
      </w:r>
      <w:r>
        <w:rPr>
          <w:rFonts w:hint="eastAsia"/>
        </w:rPr>
        <w:t>(</w:t>
      </w:r>
      <w:r>
        <w:rPr>
          <w:rFonts w:hint="eastAsia"/>
        </w:rPr>
        <w:t>点头哈腰</w:t>
      </w:r>
      <w:r>
        <w:rPr>
          <w:rFonts w:hint="eastAsia"/>
        </w:rPr>
        <w:t>)</w:t>
      </w:r>
      <w:r>
        <w:rPr>
          <w:rFonts w:hint="eastAsia"/>
        </w:rPr>
        <w:t>对不起，对不起，是我冲撞了您！您给个机会，给个机会！</w:t>
      </w:r>
    </w:p>
    <w:p w14:paraId="02DD83A7" w14:textId="77777777" w:rsidR="009D3038" w:rsidRDefault="009D3038"/>
    <w:p w14:paraId="58DDBBD2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（冷</w:t>
      </w:r>
      <w:r>
        <w:rPr>
          <w:rFonts w:hint="eastAsia"/>
          <w:u w:val="dotted"/>
        </w:rPr>
        <w:t>笑</w:t>
      </w:r>
      <w:r>
        <w:rPr>
          <w:rFonts w:hint="eastAsia"/>
        </w:rPr>
        <w:t>）：让我给你机会，你配吗？</w:t>
      </w:r>
    </w:p>
    <w:p w14:paraId="45613461" w14:textId="77777777" w:rsidR="009D3038" w:rsidRDefault="009D3038"/>
    <w:p w14:paraId="4C6BC6FB" w14:textId="77777777" w:rsidR="009D3038" w:rsidRDefault="00000000">
      <w:bookmarkStart w:id="56" w:name="OLE_LINK57"/>
      <w:r>
        <w:rPr>
          <w:rFonts w:hint="eastAsia"/>
        </w:rPr>
        <w:t>△</w:t>
      </w:r>
      <w:bookmarkEnd w:id="56"/>
      <w:r>
        <w:rPr>
          <w:rFonts w:hint="eastAsia"/>
        </w:rPr>
        <w:t>Charles</w:t>
      </w:r>
      <w:r>
        <w:rPr>
          <w:rFonts w:hint="eastAsia"/>
        </w:rPr>
        <w:t>卑微的欠身看着</w:t>
      </w:r>
      <w:r>
        <w:rPr>
          <w:rFonts w:hint="eastAsia"/>
        </w:rPr>
        <w:t>Adam</w:t>
      </w:r>
      <w:r>
        <w:rPr>
          <w:rFonts w:hint="eastAsia"/>
        </w:rPr>
        <w:t>。</w:t>
      </w:r>
    </w:p>
    <w:p w14:paraId="3DC65C7A" w14:textId="77777777" w:rsidR="009D3038" w:rsidRDefault="009D3038"/>
    <w:p w14:paraId="5F647142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：堂哥啊，我只是……</w:t>
      </w:r>
    </w:p>
    <w:p w14:paraId="0E07FB46" w14:textId="77777777" w:rsidR="009D3038" w:rsidRDefault="009D3038"/>
    <w:p w14:paraId="0F892C69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（反手一巴掌扇在</w:t>
      </w:r>
      <w:r>
        <w:rPr>
          <w:rFonts w:hint="eastAsia"/>
        </w:rPr>
        <w:t>Charles</w:t>
      </w:r>
      <w:r>
        <w:rPr>
          <w:rFonts w:hint="eastAsia"/>
        </w:rPr>
        <w:t>脸上）：你叫我什么？你刚才在这里叫嚣的时候，怎么不叫我堂哥？</w:t>
      </w:r>
    </w:p>
    <w:p w14:paraId="58E5EDFC" w14:textId="77777777" w:rsidR="009D3038" w:rsidRDefault="009D3038"/>
    <w:p w14:paraId="7EE915DA" w14:textId="77777777" w:rsidR="009D3038" w:rsidRDefault="00000000">
      <w:r>
        <w:rPr>
          <w:rFonts w:hint="eastAsia"/>
        </w:rPr>
        <w:t>△这时，</w:t>
      </w:r>
      <w:r>
        <w:rPr>
          <w:rFonts w:hint="eastAsia"/>
        </w:rPr>
        <w:t>Thomas</w:t>
      </w:r>
      <w:r>
        <w:rPr>
          <w:rFonts w:hint="eastAsia"/>
        </w:rPr>
        <w:t>突然走了进来。</w:t>
      </w:r>
    </w:p>
    <w:p w14:paraId="1199CBA3" w14:textId="77777777" w:rsidR="009D3038" w:rsidRDefault="009D3038"/>
    <w:p w14:paraId="09FC5A2D" w14:textId="77777777" w:rsidR="009D3038" w:rsidRDefault="00000000">
      <w:r>
        <w:rPr>
          <w:rFonts w:hint="eastAsia"/>
        </w:rPr>
        <w:t>Thomas</w:t>
      </w:r>
      <w:r>
        <w:rPr>
          <w:rFonts w:hint="eastAsia"/>
        </w:rPr>
        <w:t>（厉声）：够了！</w:t>
      </w:r>
      <w:r>
        <w:rPr>
          <w:rFonts w:hint="eastAsia"/>
        </w:rPr>
        <w:t>Adam</w:t>
      </w:r>
      <w:r>
        <w:rPr>
          <w:rFonts w:hint="eastAsia"/>
        </w:rPr>
        <w:t>！谁给你胆子在这里打我儿子的？</w:t>
      </w:r>
    </w:p>
    <w:p w14:paraId="1FB8F595" w14:textId="77777777" w:rsidR="009D3038" w:rsidRDefault="009D3038"/>
    <w:p w14:paraId="127C5632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Thomas</w:t>
      </w:r>
      <w:r>
        <w:rPr>
          <w:rFonts w:hint="eastAsia"/>
        </w:rPr>
        <w:t>上前猛的一把将</w:t>
      </w:r>
      <w:r>
        <w:rPr>
          <w:rFonts w:hint="eastAsia"/>
        </w:rPr>
        <w:t>Adam</w:t>
      </w:r>
      <w:r>
        <w:rPr>
          <w:rFonts w:hint="eastAsia"/>
        </w:rPr>
        <w:t>的吊坠项链拽下来，举高，示意众人看过来。</w:t>
      </w:r>
    </w:p>
    <w:p w14:paraId="0696FE8C" w14:textId="77777777" w:rsidR="009D3038" w:rsidRDefault="009D3038"/>
    <w:p w14:paraId="658D2216" w14:textId="77777777" w:rsidR="009D3038" w:rsidRDefault="00000000">
      <w:r>
        <w:rPr>
          <w:rFonts w:hint="eastAsia"/>
        </w:rPr>
        <w:lastRenderedPageBreak/>
        <w:t>Thomas</w:t>
      </w:r>
      <w:r>
        <w:rPr>
          <w:rFonts w:hint="eastAsia"/>
        </w:rPr>
        <w:t>：我想起来了！这根本就不是什么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信物！这就是二十年前，</w:t>
      </w:r>
      <w:r>
        <w:rPr>
          <w:rFonts w:hint="eastAsia"/>
        </w:rPr>
        <w:t>Helen</w:t>
      </w:r>
      <w:r>
        <w:rPr>
          <w:rFonts w:hint="eastAsia"/>
        </w:rPr>
        <w:t>在菜市场买的地摊货！</w:t>
      </w:r>
    </w:p>
    <w:p w14:paraId="5CBBA4DB" w14:textId="77777777" w:rsidR="009D3038" w:rsidRDefault="009D3038"/>
    <w:p w14:paraId="6788B10A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Thomas</w:t>
      </w:r>
      <w:r>
        <w:rPr>
          <w:rFonts w:hint="eastAsia"/>
        </w:rPr>
        <w:t>说话间，狠狠的把手中的吊坠项链摔在地上，吊坠项链直接摔碎，</w:t>
      </w:r>
      <w:r>
        <w:rPr>
          <w:rFonts w:hint="eastAsia"/>
        </w:rPr>
        <w:t>Adam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来不及阻拦。</w:t>
      </w:r>
    </w:p>
    <w:p w14:paraId="12A50B3B" w14:textId="77777777" w:rsidR="009D3038" w:rsidRDefault="009D3038"/>
    <w:p w14:paraId="22EE69DA" w14:textId="77777777" w:rsidR="009D3038" w:rsidRDefault="009D3038"/>
    <w:p w14:paraId="0BE4A091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51</w:t>
      </w:r>
      <w:r>
        <w:rPr>
          <w:rFonts w:hint="eastAsia"/>
        </w:rPr>
        <w:t>集</w:t>
      </w:r>
    </w:p>
    <w:p w14:paraId="45FFB0F6" w14:textId="77777777" w:rsidR="009D3038" w:rsidRDefault="009D3038"/>
    <w:p w14:paraId="6481D78C" w14:textId="77777777" w:rsidR="009D3038" w:rsidRDefault="00000000">
      <w:r>
        <w:rPr>
          <w:rFonts w:hint="eastAsia"/>
        </w:rPr>
        <w:t>1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宴会厅</w:t>
      </w:r>
    </w:p>
    <w:p w14:paraId="4875CD44" w14:textId="77777777" w:rsidR="009D3038" w:rsidRDefault="009D3038"/>
    <w:p w14:paraId="36D42E28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Helen</w:t>
      </w:r>
      <w:r>
        <w:rPr>
          <w:rFonts w:hint="eastAsia"/>
        </w:rPr>
        <w:t>和</w:t>
      </w:r>
      <w:r>
        <w:rPr>
          <w:rFonts w:hint="eastAsia"/>
        </w:rPr>
        <w:t>Tom</w:t>
      </w:r>
      <w:r>
        <w:rPr>
          <w:rFonts w:hint="eastAsia"/>
        </w:rPr>
        <w:t>冲向前，</w:t>
      </w:r>
      <w:r>
        <w:rPr>
          <w:rFonts w:hint="eastAsia"/>
        </w:rPr>
        <w:t>Adam</w:t>
      </w:r>
      <w:r>
        <w:rPr>
          <w:rFonts w:hint="eastAsia"/>
        </w:rPr>
        <w:t>蹲下，颤抖着捡起破碎的吊坠项链。</w:t>
      </w:r>
      <w:r>
        <w:rPr>
          <w:rFonts w:hint="eastAsia"/>
        </w:rPr>
        <w:t>Helen</w:t>
      </w:r>
      <w:r>
        <w:rPr>
          <w:rFonts w:hint="eastAsia"/>
        </w:rPr>
        <w:t>看着破碎的项链，眼泪掉下来，</w:t>
      </w:r>
      <w:r>
        <w:rPr>
          <w:rFonts w:hint="eastAsia"/>
        </w:rPr>
        <w:t>Tom</w:t>
      </w:r>
      <w:r>
        <w:rPr>
          <w:rFonts w:hint="eastAsia"/>
        </w:rPr>
        <w:t>冲过去，抓住</w:t>
      </w:r>
      <w:r>
        <w:rPr>
          <w:rFonts w:hint="eastAsia"/>
        </w:rPr>
        <w:t>Thomas</w:t>
      </w:r>
      <w:r>
        <w:rPr>
          <w:rFonts w:hint="eastAsia"/>
        </w:rPr>
        <w:t>的衣领。</w:t>
      </w:r>
    </w:p>
    <w:p w14:paraId="71CD9B3F" w14:textId="77777777" w:rsidR="009D3038" w:rsidRDefault="009D3038"/>
    <w:p w14:paraId="11B92D7D" w14:textId="77777777" w:rsidR="009D3038" w:rsidRDefault="00000000">
      <w:r>
        <w:rPr>
          <w:rFonts w:hint="eastAsia"/>
        </w:rPr>
        <w:t>Helen</w:t>
      </w:r>
      <w:r>
        <w:rPr>
          <w:rFonts w:hint="eastAsia"/>
        </w:rPr>
        <w:t>（哭）：你怎么能这样！</w:t>
      </w:r>
    </w:p>
    <w:p w14:paraId="6CB45B3B" w14:textId="77777777" w:rsidR="009D3038" w:rsidRDefault="009D3038"/>
    <w:p w14:paraId="636F7979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Thomas</w:t>
      </w:r>
      <w:r>
        <w:rPr>
          <w:rFonts w:hint="eastAsia"/>
        </w:rPr>
        <w:t>猛的把</w:t>
      </w:r>
      <w:r>
        <w:rPr>
          <w:rFonts w:hint="eastAsia"/>
        </w:rPr>
        <w:t>Tom</w:t>
      </w:r>
      <w:r>
        <w:rPr>
          <w:rFonts w:hint="eastAsia"/>
        </w:rPr>
        <w:t>推开，冷笑、指着</w:t>
      </w:r>
      <w:r>
        <w:rPr>
          <w:rFonts w:hint="eastAsia"/>
        </w:rPr>
        <w:t>Adam</w:t>
      </w:r>
      <w:r>
        <w:rPr>
          <w:rFonts w:hint="eastAsia"/>
        </w:rPr>
        <w:t>。</w:t>
      </w:r>
    </w:p>
    <w:p w14:paraId="6BB44097" w14:textId="77777777" w:rsidR="009D3038" w:rsidRDefault="009D3038"/>
    <w:p w14:paraId="0D9CF727" w14:textId="77777777" w:rsidR="009D3038" w:rsidRDefault="00000000">
      <w:r>
        <w:rPr>
          <w:rFonts w:hint="eastAsia"/>
        </w:rPr>
        <w:t>Thomas</w:t>
      </w:r>
      <w:r>
        <w:rPr>
          <w:rFonts w:hint="eastAsia"/>
        </w:rPr>
        <w:t>：拿着这种地摊货，就在这里坑蒙拐骗！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，怎么会拿这种地摊货当信物？</w:t>
      </w:r>
    </w:p>
    <w:p w14:paraId="71E5359D" w14:textId="77777777" w:rsidR="009D3038" w:rsidRDefault="009D3038"/>
    <w:p w14:paraId="7FC3A3F1" w14:textId="77777777" w:rsidR="009D3038" w:rsidRDefault="00000000">
      <w:r>
        <w:rPr>
          <w:rFonts w:hint="eastAsia"/>
        </w:rPr>
        <w:t>△众人顿时一片诧异，</w:t>
      </w:r>
      <w:r>
        <w:rPr>
          <w:rFonts w:hint="eastAsia"/>
        </w:rPr>
        <w:t>Charles</w:t>
      </w:r>
      <w:r>
        <w:rPr>
          <w:rFonts w:hint="eastAsia"/>
        </w:rPr>
        <w:t>面色一沉。</w:t>
      </w:r>
    </w:p>
    <w:p w14:paraId="01DAA5D2" w14:textId="77777777" w:rsidR="009D3038" w:rsidRDefault="009D3038"/>
    <w:p w14:paraId="3FE76FF0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：爸，你的意思是！这根本就不是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的信物，是</w:t>
      </w:r>
      <w:r>
        <w:rPr>
          <w:rFonts w:hint="eastAsia"/>
        </w:rPr>
        <w:t>Helen</w:t>
      </w:r>
      <w:r>
        <w:rPr>
          <w:rFonts w:hint="eastAsia"/>
        </w:rPr>
        <w:t>二十年前买的地摊货？</w:t>
      </w:r>
    </w:p>
    <w:p w14:paraId="10F61DE7" w14:textId="77777777" w:rsidR="009D3038" w:rsidRDefault="009D3038"/>
    <w:p w14:paraId="39DE37E1" w14:textId="77777777" w:rsidR="009D3038" w:rsidRDefault="00000000">
      <w:r>
        <w:rPr>
          <w:rFonts w:hint="eastAsia"/>
        </w:rPr>
        <w:t>Thomas</w:t>
      </w:r>
      <w:r>
        <w:rPr>
          <w:rFonts w:hint="eastAsia"/>
        </w:rPr>
        <w:t>（冷笑）：当年为了买这地摊货，</w:t>
      </w:r>
      <w:r>
        <w:rPr>
          <w:rFonts w:hint="eastAsia"/>
        </w:rPr>
        <w:t>Tom</w:t>
      </w:r>
      <w:r>
        <w:rPr>
          <w:rFonts w:hint="eastAsia"/>
        </w:rPr>
        <w:t>还找我借了钱，我能记错？</w:t>
      </w:r>
    </w:p>
    <w:p w14:paraId="4F9D14A0" w14:textId="77777777" w:rsidR="009D3038" w:rsidRDefault="009D3038"/>
    <w:p w14:paraId="3214E54C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（嫌弃）：我就说，就他这卢瑟的样子，怎么可能是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。</w:t>
      </w:r>
    </w:p>
    <w:p w14:paraId="55C3DA06" w14:textId="77777777" w:rsidR="009D3038" w:rsidRDefault="009D3038"/>
    <w:p w14:paraId="6CF0412E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Gail</w:t>
      </w:r>
      <w:r>
        <w:rPr>
          <w:rFonts w:hint="eastAsia"/>
        </w:rPr>
        <w:t>抓起一瓶果汁直接泼到</w:t>
      </w:r>
      <w:r>
        <w:rPr>
          <w:rFonts w:hint="eastAsia"/>
        </w:rPr>
        <w:t>Helen</w:t>
      </w:r>
      <w:r>
        <w:rPr>
          <w:rFonts w:hint="eastAsia"/>
        </w:rPr>
        <w:t>脸上。</w:t>
      </w:r>
    </w:p>
    <w:p w14:paraId="65118F39" w14:textId="77777777" w:rsidR="009D3038" w:rsidRDefault="009D3038"/>
    <w:p w14:paraId="0D2585CC" w14:textId="77777777" w:rsidR="009D3038" w:rsidRDefault="00000000">
      <w:r>
        <w:rPr>
          <w:rFonts w:hint="eastAsia"/>
        </w:rPr>
        <w:t>Gail</w:t>
      </w:r>
      <w:r>
        <w:rPr>
          <w:rFonts w:hint="eastAsia"/>
        </w:rPr>
        <w:t>：就你们一家还想要娶我女儿？你们是白日做梦！也不看看自己是什么路数！</w:t>
      </w:r>
    </w:p>
    <w:p w14:paraId="469506E8" w14:textId="77777777" w:rsidR="009D3038" w:rsidRDefault="009D3038"/>
    <w:p w14:paraId="5EB1D963" w14:textId="77777777" w:rsidR="009D3038" w:rsidRDefault="00000000">
      <w:r>
        <w:rPr>
          <w:rFonts w:hint="eastAsia"/>
        </w:rPr>
        <w:t>Evelyn</w:t>
      </w:r>
      <w:r>
        <w:rPr>
          <w:rFonts w:hint="eastAsia"/>
        </w:rPr>
        <w:t>（冷笑）：你这种废物怎么可能是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？装模作样！</w:t>
      </w:r>
    </w:p>
    <w:p w14:paraId="202265F0" w14:textId="77777777" w:rsidR="009D3038" w:rsidRDefault="009D3038"/>
    <w:p w14:paraId="46EE955C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：好好好！骗我头上来了！你们还愣着干什么！？打断他的腿啊！</w:t>
      </w:r>
    </w:p>
    <w:p w14:paraId="574EF584" w14:textId="77777777" w:rsidR="009D3038" w:rsidRDefault="009D3038"/>
    <w:p w14:paraId="5B6BEE69" w14:textId="77777777" w:rsidR="009D3038" w:rsidRDefault="00000000">
      <w:r>
        <w:rPr>
          <w:rFonts w:hint="eastAsia"/>
        </w:rPr>
        <w:t>△几个保安上前就要对</w:t>
      </w:r>
      <w:r>
        <w:rPr>
          <w:rFonts w:hint="eastAsia"/>
        </w:rPr>
        <w:t>Adam</w:t>
      </w:r>
      <w:r>
        <w:rPr>
          <w:rFonts w:hint="eastAsia"/>
        </w:rPr>
        <w:t>动手，这时</w:t>
      </w:r>
      <w:r>
        <w:rPr>
          <w:rFonts w:hint="eastAsia"/>
        </w:rPr>
        <w:t>Susan</w:t>
      </w:r>
      <w:r>
        <w:rPr>
          <w:rFonts w:hint="eastAsia"/>
        </w:rPr>
        <w:t>带着人赶来。</w:t>
      </w:r>
    </w:p>
    <w:p w14:paraId="6C4D01FF" w14:textId="77777777" w:rsidR="009D3038" w:rsidRDefault="009D3038"/>
    <w:p w14:paraId="60B73FF7" w14:textId="77777777" w:rsidR="009D3038" w:rsidRDefault="00000000">
      <w:r>
        <w:rPr>
          <w:rFonts w:hint="eastAsia"/>
        </w:rPr>
        <w:t>Susan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）：放肆！你们好大的胆！</w:t>
      </w:r>
    </w:p>
    <w:p w14:paraId="76492680" w14:textId="77777777" w:rsidR="009D3038" w:rsidRDefault="009D3038"/>
    <w:p w14:paraId="6012E0CC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拿出纸巾擦拭</w:t>
      </w:r>
      <w:r>
        <w:rPr>
          <w:rFonts w:hint="eastAsia"/>
        </w:rPr>
        <w:t>Helen</w:t>
      </w:r>
      <w:r>
        <w:rPr>
          <w:rFonts w:hint="eastAsia"/>
        </w:rPr>
        <w:t>脸上的果汁，随后视线落到</w:t>
      </w:r>
      <w:r>
        <w:rPr>
          <w:rFonts w:hint="eastAsia"/>
        </w:rPr>
        <w:t>Charles</w:t>
      </w:r>
      <w:r>
        <w:rPr>
          <w:rFonts w:hint="eastAsia"/>
        </w:rPr>
        <w:t>等人身上，面色冰冷。</w:t>
      </w:r>
    </w:p>
    <w:p w14:paraId="178D33FB" w14:textId="77777777" w:rsidR="009D3038" w:rsidRDefault="009D3038"/>
    <w:p w14:paraId="49282878" w14:textId="77777777" w:rsidR="009D3038" w:rsidRDefault="00000000">
      <w:r>
        <w:rPr>
          <w:rFonts w:hint="eastAsia"/>
        </w:rPr>
        <w:t xml:space="preserve">　</w:t>
      </w:r>
    </w:p>
    <w:p w14:paraId="6E919FFC" w14:textId="77777777" w:rsidR="009D3038" w:rsidRDefault="00000000">
      <w:r>
        <w:rPr>
          <w:rFonts w:hint="eastAsia"/>
        </w:rPr>
        <w:t>第</w:t>
      </w:r>
      <w:r>
        <w:rPr>
          <w:rFonts w:hint="eastAsia"/>
        </w:rPr>
        <w:t>52</w:t>
      </w:r>
      <w:r>
        <w:rPr>
          <w:rFonts w:hint="eastAsia"/>
        </w:rPr>
        <w:t>集</w:t>
      </w:r>
    </w:p>
    <w:p w14:paraId="56F7835C" w14:textId="77777777" w:rsidR="009D3038" w:rsidRDefault="009D3038"/>
    <w:p w14:paraId="75E4EC61" w14:textId="77777777" w:rsidR="009D3038" w:rsidRDefault="00000000">
      <w:r>
        <w:rPr>
          <w:rFonts w:hint="eastAsia"/>
        </w:rPr>
        <w:t xml:space="preserve">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宴会厅</w:t>
      </w:r>
    </w:p>
    <w:p w14:paraId="360377EE" w14:textId="77777777" w:rsidR="009D3038" w:rsidRDefault="009D3038"/>
    <w:p w14:paraId="0FBADE9C" w14:textId="77777777" w:rsidR="009D3038" w:rsidRDefault="00000000">
      <w:bookmarkStart w:id="57" w:name="OLE_LINK58"/>
      <w:r>
        <w:rPr>
          <w:rFonts w:hint="eastAsia"/>
        </w:rPr>
        <w:t>△</w:t>
      </w:r>
      <w:bookmarkEnd w:id="57"/>
      <w:r>
        <w:rPr>
          <w:rFonts w:hint="eastAsia"/>
        </w:rPr>
        <w:t>Susan</w:t>
      </w:r>
      <w:r>
        <w:rPr>
          <w:rFonts w:hint="eastAsia"/>
        </w:rPr>
        <w:t>带着几个保镖气势汹汹地走了进来，</w:t>
      </w:r>
      <w:r>
        <w:rPr>
          <w:rFonts w:hint="eastAsia"/>
        </w:rPr>
        <w:t>Charles</w:t>
      </w:r>
      <w:r>
        <w:rPr>
          <w:rFonts w:hint="eastAsia"/>
        </w:rPr>
        <w:t>一愣，赶紧上前讪笑。</w:t>
      </w:r>
    </w:p>
    <w:p w14:paraId="77C85E91" w14:textId="77777777" w:rsidR="009D3038" w:rsidRDefault="009D3038"/>
    <w:p w14:paraId="17F14257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：</w:t>
      </w:r>
      <w:r>
        <w:rPr>
          <w:rFonts w:hint="eastAsia"/>
        </w:rPr>
        <w:t>Susan</w:t>
      </w:r>
      <w:r>
        <w:rPr>
          <w:rFonts w:hint="eastAsia"/>
        </w:rPr>
        <w:t>，您怎么亲自来了？有什么事吩咐我也一样的。</w:t>
      </w:r>
    </w:p>
    <w:p w14:paraId="6503D61F" w14:textId="77777777" w:rsidR="009D3038" w:rsidRDefault="009D3038"/>
    <w:p w14:paraId="2A2F1970" w14:textId="77777777" w:rsidR="009D3038" w:rsidRDefault="00000000">
      <w:r>
        <w:rPr>
          <w:rFonts w:hint="eastAsia"/>
        </w:rPr>
        <w:t>Susan</w:t>
      </w:r>
      <w:r>
        <w:rPr>
          <w:rFonts w:hint="eastAsia"/>
        </w:rPr>
        <w:t>（愤怒）：吩咐你？你这个蠢货知不知道自己都干了什么？</w:t>
      </w:r>
    </w:p>
    <w:p w14:paraId="551A863E" w14:textId="77777777" w:rsidR="009D3038" w:rsidRDefault="009D3038"/>
    <w:p w14:paraId="43E7D7DD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（皱眉）：我没干什么啊，我……</w:t>
      </w:r>
    </w:p>
    <w:p w14:paraId="3F955D8D" w14:textId="77777777" w:rsidR="009D3038" w:rsidRDefault="009D3038"/>
    <w:p w14:paraId="02899C2A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Susan</w:t>
      </w:r>
      <w:r>
        <w:rPr>
          <w:rFonts w:hint="eastAsia"/>
        </w:rPr>
        <w:t>猛地一推</w:t>
      </w:r>
      <w:r>
        <w:rPr>
          <w:rFonts w:hint="eastAsia"/>
        </w:rPr>
        <w:t>Charles</w:t>
      </w:r>
      <w:r>
        <w:rPr>
          <w:rFonts w:hint="eastAsia"/>
        </w:rPr>
        <w:t>，打断了他说的话。</w:t>
      </w:r>
    </w:p>
    <w:p w14:paraId="5E36C412" w14:textId="77777777" w:rsidR="009D3038" w:rsidRDefault="009D3038"/>
    <w:p w14:paraId="2AF2F528" w14:textId="77777777" w:rsidR="009D3038" w:rsidRDefault="00000000">
      <w:r>
        <w:rPr>
          <w:rFonts w:hint="eastAsia"/>
        </w:rPr>
        <w:t>Susan</w:t>
      </w:r>
      <w:r>
        <w:rPr>
          <w:rFonts w:hint="eastAsia"/>
        </w:rPr>
        <w:t>：你给我闭嘴！（快步走到</w:t>
      </w:r>
      <w:r>
        <w:rPr>
          <w:rFonts w:hint="eastAsia"/>
        </w:rPr>
        <w:t>Adam</w:t>
      </w:r>
      <w:r>
        <w:rPr>
          <w:rFonts w:hint="eastAsia"/>
        </w:rPr>
        <w:t>面前）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，对不起，是我没把事情安排好。</w:t>
      </w:r>
    </w:p>
    <w:p w14:paraId="2D1AE069" w14:textId="77777777" w:rsidR="009D3038" w:rsidRDefault="009D3038"/>
    <w:p w14:paraId="70CD8A17" w14:textId="77777777" w:rsidR="009D3038" w:rsidRDefault="00000000">
      <w:r>
        <w:rPr>
          <w:rFonts w:hint="eastAsia"/>
        </w:rPr>
        <w:t>△听到这话，在场的人全部都愣住了，</w:t>
      </w:r>
      <w:r>
        <w:rPr>
          <w:rFonts w:hint="eastAsia"/>
        </w:rPr>
        <w:t>Charles</w:t>
      </w:r>
      <w:r>
        <w:rPr>
          <w:rFonts w:hint="eastAsia"/>
        </w:rPr>
        <w:t>浑身一哆嗦，手机跌落，整个人冒冷汗。</w:t>
      </w:r>
      <w:r>
        <w:rPr>
          <w:rFonts w:hint="eastAsia"/>
        </w:rPr>
        <w:t>Evelyn</w:t>
      </w:r>
      <w:r>
        <w:rPr>
          <w:rFonts w:hint="eastAsia"/>
        </w:rPr>
        <w:t>一个踉跄，神色震惊而又错愕的看向</w:t>
      </w:r>
      <w:r>
        <w:rPr>
          <w:rFonts w:hint="eastAsia"/>
        </w:rPr>
        <w:t>Adam</w:t>
      </w:r>
      <w:r>
        <w:rPr>
          <w:rFonts w:hint="eastAsia"/>
        </w:rPr>
        <w:t>。</w:t>
      </w:r>
    </w:p>
    <w:p w14:paraId="39FE1A92" w14:textId="77777777" w:rsidR="009D3038" w:rsidRDefault="009D3038"/>
    <w:p w14:paraId="00FC1A43" w14:textId="77777777" w:rsidR="009D3038" w:rsidRDefault="00000000">
      <w:r>
        <w:rPr>
          <w:rFonts w:hint="eastAsia"/>
        </w:rPr>
        <w:t>Charles</w:t>
      </w:r>
      <w:r>
        <w:rPr>
          <w:rFonts w:hint="eastAsia"/>
        </w:rPr>
        <w:t>（脸色苍白）：</w:t>
      </w:r>
      <w:r>
        <w:rPr>
          <w:rFonts w:hint="eastAsia"/>
        </w:rPr>
        <w:t>Susan</w:t>
      </w:r>
      <w:r>
        <w:rPr>
          <w:rFonts w:hint="eastAsia"/>
        </w:rPr>
        <w:t>……你说，他，他是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？怎么可能？刚刚我们已经确认了！他手头的信物是假的！</w:t>
      </w:r>
    </w:p>
    <w:p w14:paraId="48A5522D" w14:textId="77777777" w:rsidR="009D3038" w:rsidRDefault="009D3038"/>
    <w:p w14:paraId="6BAA78C0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Susan</w:t>
      </w:r>
      <w:r>
        <w:rPr>
          <w:rFonts w:hint="eastAsia"/>
        </w:rPr>
        <w:t>一巴掌狠狠甩在了</w:t>
      </w:r>
      <w:r>
        <w:rPr>
          <w:rFonts w:hint="eastAsia"/>
        </w:rPr>
        <w:t>Charles</w:t>
      </w:r>
      <w:r>
        <w:rPr>
          <w:rFonts w:hint="eastAsia"/>
        </w:rPr>
        <w:t>的脸上，</w:t>
      </w:r>
      <w:r>
        <w:rPr>
          <w:rFonts w:hint="eastAsia"/>
        </w:rPr>
        <w:t>Charles</w:t>
      </w:r>
      <w:r>
        <w:rPr>
          <w:rFonts w:hint="eastAsia"/>
        </w:rPr>
        <w:t>踉跄退后，捂着脸神色呆滞。</w:t>
      </w:r>
    </w:p>
    <w:p w14:paraId="7293F7C0" w14:textId="77777777" w:rsidR="009D3038" w:rsidRDefault="009D3038"/>
    <w:p w14:paraId="491D51F8" w14:textId="77777777" w:rsidR="009D3038" w:rsidRDefault="00000000">
      <w:r>
        <w:rPr>
          <w:rFonts w:hint="eastAsia"/>
        </w:rPr>
        <w:t>Susan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Hall</w:t>
      </w:r>
      <w:r>
        <w:rPr>
          <w:rFonts w:hint="eastAsia"/>
        </w:rPr>
        <w:t>的身份，你有什么资格质疑！？</w:t>
      </w:r>
    </w:p>
    <w:p w14:paraId="64D3A1A3" w14:textId="77777777" w:rsidR="009D3038" w:rsidRDefault="009D3038"/>
    <w:p w14:paraId="5F5B9327" w14:textId="77777777" w:rsidR="009D3038" w:rsidRDefault="00000000">
      <w:r>
        <w:rPr>
          <w:rFonts w:hint="eastAsia"/>
        </w:rPr>
        <w:t>△众人震惊，</w:t>
      </w:r>
      <w:r>
        <w:rPr>
          <w:rFonts w:hint="eastAsia"/>
        </w:rPr>
        <w:t>Adam</w:t>
      </w:r>
      <w:r>
        <w:rPr>
          <w:rFonts w:hint="eastAsia"/>
        </w:rPr>
        <w:t>淡笑，</w:t>
      </w:r>
      <w:r>
        <w:rPr>
          <w:rFonts w:hint="eastAsia"/>
        </w:rPr>
        <w:t>Gail</w:t>
      </w:r>
      <w:r>
        <w:rPr>
          <w:rFonts w:hint="eastAsia"/>
        </w:rPr>
        <w:t>赶紧上前谄媚地笑。</w:t>
      </w:r>
    </w:p>
    <w:p w14:paraId="3D1AACFF" w14:textId="77777777" w:rsidR="009D3038" w:rsidRDefault="009D3038"/>
    <w:p w14:paraId="72DC83C9" w14:textId="77777777" w:rsidR="009D3038" w:rsidRDefault="00000000">
      <w:r>
        <w:rPr>
          <w:rFonts w:hint="eastAsia"/>
        </w:rPr>
        <w:t>Gail</w:t>
      </w:r>
      <w:r>
        <w:rPr>
          <w:rFonts w:hint="eastAsia"/>
        </w:rPr>
        <w:t>：</w:t>
      </w:r>
      <w:r>
        <w:rPr>
          <w:rFonts w:hint="eastAsia"/>
        </w:rPr>
        <w:t>Adam</w:t>
      </w:r>
      <w:r>
        <w:rPr>
          <w:rFonts w:hint="eastAsia"/>
        </w:rPr>
        <w:t>啊！我打小就看好你，所以才让你和我女儿定了婚约！我一直都知道，你是一个好孩子，你肯定有出息的！就大人有大量，原谅我们吧！</w:t>
      </w:r>
    </w:p>
    <w:p w14:paraId="21E56941" w14:textId="77777777" w:rsidR="009D3038" w:rsidRDefault="009D3038"/>
    <w:p w14:paraId="5ECA3FEA" w14:textId="77777777" w:rsidR="009D3038" w:rsidRDefault="00000000">
      <w:r>
        <w:rPr>
          <w:rFonts w:hint="eastAsia"/>
        </w:rPr>
        <w:t>Thomas</w:t>
      </w:r>
      <w:r>
        <w:rPr>
          <w:rFonts w:hint="eastAsia"/>
        </w:rPr>
        <w:t>（谄媚）：没错，没错！</w:t>
      </w:r>
      <w:r>
        <w:rPr>
          <w:rFonts w:hint="eastAsia"/>
        </w:rPr>
        <w:t>Adam</w:t>
      </w:r>
      <w:r>
        <w:rPr>
          <w:rFonts w:hint="eastAsia"/>
        </w:rPr>
        <w:t>啊！你这么有出息，你父母可就安心了！（假意抹泪）你都不知道，这些年你走丢了，我们多担心你！</w:t>
      </w:r>
    </w:p>
    <w:p w14:paraId="0607A85A" w14:textId="77777777" w:rsidR="009D3038" w:rsidRDefault="009D3038"/>
    <w:p w14:paraId="3B12AF38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（嘲讽）：看好我？担心我？刚刚，你们好像不是这么说的吧？需不需要我买一面镜子，让你们看看自己那嫌贫爱富，恬不知耻的嘴脸？</w:t>
      </w:r>
    </w:p>
    <w:p w14:paraId="723727B8" w14:textId="77777777" w:rsidR="009D3038" w:rsidRDefault="009D3038"/>
    <w:p w14:paraId="529DC4A0" w14:textId="77777777" w:rsidR="009D3038" w:rsidRDefault="00000000">
      <w:r>
        <w:rPr>
          <w:rFonts w:hint="eastAsia"/>
        </w:rPr>
        <w:t>△几人露出尴尬的表情。</w:t>
      </w:r>
    </w:p>
    <w:p w14:paraId="50463C17" w14:textId="77777777" w:rsidR="009D3038" w:rsidRDefault="009D3038"/>
    <w:p w14:paraId="21E00BBC" w14:textId="77777777" w:rsidR="009D3038" w:rsidRDefault="00000000">
      <w:r>
        <w:rPr>
          <w:rFonts w:hint="eastAsia"/>
        </w:rPr>
        <w:t>Adam</w:t>
      </w:r>
      <w:r>
        <w:rPr>
          <w:rFonts w:hint="eastAsia"/>
        </w:rPr>
        <w:t>：你们刚刚不是一个个都在欺负我父母，辱骂我吗？（指着</w:t>
      </w:r>
      <w:r>
        <w:rPr>
          <w:rFonts w:hint="eastAsia"/>
        </w:rPr>
        <w:t>Thomas</w:t>
      </w:r>
      <w:r>
        <w:rPr>
          <w:rFonts w:hint="eastAsia"/>
        </w:rPr>
        <w:t>和</w:t>
      </w:r>
      <w:r>
        <w:rPr>
          <w:rFonts w:hint="eastAsia"/>
        </w:rPr>
        <w:t>Charles</w:t>
      </w:r>
      <w:r>
        <w:rPr>
          <w:rFonts w:hint="eastAsia"/>
        </w:rPr>
        <w:t>）你们这样的人，不配做我的家人，（指着</w:t>
      </w:r>
      <w:r>
        <w:rPr>
          <w:rFonts w:hint="eastAsia"/>
        </w:rPr>
        <w:t>Evelyn</w:t>
      </w:r>
      <w:r>
        <w:rPr>
          <w:rFonts w:hint="eastAsia"/>
        </w:rPr>
        <w:t>和</w:t>
      </w:r>
      <w:r>
        <w:rPr>
          <w:rFonts w:hint="eastAsia"/>
        </w:rPr>
        <w:t>Gail</w:t>
      </w:r>
      <w:r>
        <w:rPr>
          <w:rFonts w:hint="eastAsia"/>
        </w:rPr>
        <w:t>）还有你们，从此以后你们和我们一家没有任何关系。</w:t>
      </w:r>
    </w:p>
    <w:p w14:paraId="635BE063" w14:textId="77777777" w:rsidR="009D3038" w:rsidRDefault="009D3038"/>
    <w:p w14:paraId="76A6F5F6" w14:textId="77777777" w:rsidR="009D3038" w:rsidRDefault="00000000">
      <w:r>
        <w:rPr>
          <w:rFonts w:hint="eastAsia"/>
        </w:rPr>
        <w:t>△众人都露出失望和后悔的表情，</w:t>
      </w:r>
      <w:r>
        <w:rPr>
          <w:rFonts w:hint="eastAsia"/>
        </w:rPr>
        <w:t>Adam</w:t>
      </w:r>
      <w:r>
        <w:rPr>
          <w:rFonts w:hint="eastAsia"/>
        </w:rPr>
        <w:t>转身看向父母。</w:t>
      </w:r>
    </w:p>
    <w:p w14:paraId="29DA07D4" w14:textId="77777777" w:rsidR="009D3038" w:rsidRDefault="009D3038"/>
    <w:p w14:paraId="67177A9F" w14:textId="77777777" w:rsidR="009D3038" w:rsidRDefault="00000000">
      <w:r>
        <w:rPr>
          <w:rFonts w:hint="eastAsia"/>
        </w:rPr>
        <w:lastRenderedPageBreak/>
        <w:t>Adam</w:t>
      </w:r>
      <w:r>
        <w:rPr>
          <w:rFonts w:hint="eastAsia"/>
        </w:rPr>
        <w:t>：爸妈，就我们一家吃一顿真正的团圆饭，就够了！</w:t>
      </w:r>
    </w:p>
    <w:p w14:paraId="1A638643" w14:textId="77777777" w:rsidR="009D3038" w:rsidRDefault="009D3038"/>
    <w:p w14:paraId="000C3EAE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带着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走出包厢，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Helen</w:t>
      </w:r>
      <w:r>
        <w:rPr>
          <w:rFonts w:hint="eastAsia"/>
        </w:rPr>
        <w:t>看着他，露出幸福的笑容。</w:t>
      </w:r>
    </w:p>
    <w:p w14:paraId="73D80D88" w14:textId="77777777" w:rsidR="009D3038" w:rsidRDefault="009D3038"/>
    <w:p w14:paraId="60492706" w14:textId="77777777" w:rsidR="009D3038" w:rsidRDefault="009D3038"/>
    <w:p w14:paraId="3063E0DE" w14:textId="77777777" w:rsidR="009D3038" w:rsidRDefault="00000000">
      <w:r>
        <w:rPr>
          <w:rFonts w:hint="eastAsia"/>
        </w:rPr>
        <w:t xml:space="preserve">2  </w:t>
      </w:r>
      <w:r>
        <w:rPr>
          <w:rFonts w:hint="eastAsia"/>
        </w:rPr>
        <w:t>酒店大堂</w:t>
      </w:r>
      <w:r>
        <w:rPr>
          <w:rFonts w:hint="eastAsia"/>
        </w:rPr>
        <w:t xml:space="preserve">  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内</w:t>
      </w:r>
    </w:p>
    <w:p w14:paraId="27ED04D8" w14:textId="77777777" w:rsidR="009D3038" w:rsidRDefault="009D3038"/>
    <w:p w14:paraId="5AD6B301" w14:textId="77777777" w:rsidR="009D3038" w:rsidRDefault="00000000">
      <w:r>
        <w:rPr>
          <w:rFonts w:hint="eastAsia"/>
        </w:rPr>
        <w:t>△</w:t>
      </w:r>
      <w:r>
        <w:rPr>
          <w:rFonts w:hint="eastAsia"/>
        </w:rPr>
        <w:t>Adam</w:t>
      </w:r>
      <w:r>
        <w:rPr>
          <w:rFonts w:hint="eastAsia"/>
        </w:rPr>
        <w:t>一家出现在了酒店大堂，一家三口凑在一起拍了一张全家照，每个人都一脸幸福。</w:t>
      </w:r>
    </w:p>
    <w:p w14:paraId="3AC0AACF" w14:textId="77777777" w:rsidR="009D3038" w:rsidRDefault="009D3038"/>
    <w:p w14:paraId="6C6CD16B" w14:textId="77777777" w:rsidR="009D3038" w:rsidRDefault="00000000">
      <w:r>
        <w:rPr>
          <w:rFonts w:hint="eastAsia"/>
        </w:rPr>
        <w:t>△全家照片特写，全剧终。</w:t>
      </w:r>
    </w:p>
    <w:p w14:paraId="2840ECC1" w14:textId="77777777" w:rsidR="009D3038" w:rsidRDefault="009D3038"/>
    <w:p w14:paraId="3C879C88" w14:textId="77777777" w:rsidR="009D3038" w:rsidRDefault="009D3038">
      <w:pPr>
        <w:ind w:firstLineChars="200" w:firstLine="420"/>
      </w:pPr>
    </w:p>
    <w:p w14:paraId="3EC4BB10" w14:textId="77777777" w:rsidR="009D3038" w:rsidRDefault="009D3038">
      <w:pPr>
        <w:ind w:firstLineChars="200" w:firstLine="420"/>
      </w:pPr>
    </w:p>
    <w:sectPr w:rsidR="009D3038">
      <w:headerReference w:type="default" r:id="rId7"/>
      <w:pgSz w:w="11905" w:h="16837"/>
      <w:pgMar w:top="1440" w:right="1800" w:bottom="1440" w:left="1800" w:header="850" w:footer="99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A3309" w14:textId="77777777" w:rsidR="00BB13D4" w:rsidRDefault="00BB13D4">
      <w:r>
        <w:separator/>
      </w:r>
    </w:p>
  </w:endnote>
  <w:endnote w:type="continuationSeparator" w:id="0">
    <w:p w14:paraId="37241DB8" w14:textId="77777777" w:rsidR="00BB13D4" w:rsidRDefault="00BB1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7DBD8" w14:textId="77777777" w:rsidR="00BB13D4" w:rsidRDefault="00BB13D4">
      <w:r>
        <w:separator/>
      </w:r>
    </w:p>
  </w:footnote>
  <w:footnote w:type="continuationSeparator" w:id="0">
    <w:p w14:paraId="268FCE6A" w14:textId="77777777" w:rsidR="00BB13D4" w:rsidRDefault="00BB1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6B1FF" w14:textId="77777777" w:rsidR="009D3038" w:rsidRDefault="00BB13D4">
    <w:pPr>
      <w:pStyle w:val="a4"/>
    </w:pPr>
    <w:ins w:id="58" w:author="Aurelie" w:date="2024-10-12T20:25:00Z">
      <w:r>
        <w:pict w14:anchorId="071FD44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30337" o:spid="_x0000_s1025" type="#_x0000_t136" alt="" style="position:absolute;left:0;text-align:left;margin-left:0;margin-top:0;width:512.35pt;height:74.8pt;rotation:315;z-index:-251658752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fillcolor="silver" stroked="f">
            <v:fill opacity="60293f"/>
            <v:textpath style="font-family:&quot;微软雅黑&quot;" trim="t" fitpath="t" string="DramaBox版权所有"/>
            <o:lock v:ext="edit" aspectratio="t"/>
            <w10:wrap anchorx="margin" anchory="margin"/>
          </v:shape>
        </w:pict>
      </w:r>
    </w:ins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isplayBackgroundShape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E0YzQwNjhmMzQ4YTFmMjY5ZDljYzk4YTliZTdiZjkifQ=="/>
  </w:docVars>
  <w:rsids>
    <w:rsidRoot w:val="009D3038"/>
    <w:rsid w:val="000167CD"/>
    <w:rsid w:val="00191A2F"/>
    <w:rsid w:val="003F5F2A"/>
    <w:rsid w:val="0054421E"/>
    <w:rsid w:val="009D3038"/>
    <w:rsid w:val="00BB13D4"/>
    <w:rsid w:val="02535CBD"/>
    <w:rsid w:val="03C76816"/>
    <w:rsid w:val="04966335"/>
    <w:rsid w:val="05CD5D86"/>
    <w:rsid w:val="06E415DA"/>
    <w:rsid w:val="0A2E3C4B"/>
    <w:rsid w:val="0C087B18"/>
    <w:rsid w:val="0CBE7E33"/>
    <w:rsid w:val="0E3746E5"/>
    <w:rsid w:val="101D790A"/>
    <w:rsid w:val="16E55626"/>
    <w:rsid w:val="21207866"/>
    <w:rsid w:val="21A9119E"/>
    <w:rsid w:val="26A1499A"/>
    <w:rsid w:val="28BF5E09"/>
    <w:rsid w:val="29471828"/>
    <w:rsid w:val="2959155B"/>
    <w:rsid w:val="2E9574DA"/>
    <w:rsid w:val="334D3EDF"/>
    <w:rsid w:val="37AE6F16"/>
    <w:rsid w:val="38231C03"/>
    <w:rsid w:val="3F510263"/>
    <w:rsid w:val="46F96709"/>
    <w:rsid w:val="4780267D"/>
    <w:rsid w:val="4CCC3C6F"/>
    <w:rsid w:val="53AF7E46"/>
    <w:rsid w:val="54043ADF"/>
    <w:rsid w:val="55FD30EB"/>
    <w:rsid w:val="5CB70498"/>
    <w:rsid w:val="5CBF10FA"/>
    <w:rsid w:val="5EC24ED2"/>
    <w:rsid w:val="653D1756"/>
    <w:rsid w:val="67642FCA"/>
    <w:rsid w:val="67B846DE"/>
    <w:rsid w:val="6F3239AE"/>
    <w:rsid w:val="72F82397"/>
    <w:rsid w:val="73DD670C"/>
    <w:rsid w:val="73EB05CF"/>
    <w:rsid w:val="75591719"/>
    <w:rsid w:val="778C3E77"/>
    <w:rsid w:val="7E2D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7DD20"/>
  <w15:docId w15:val="{3A9FBFC2-8B3C-804A-A83D-342A9298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1"/>
    </w:rPr>
  </w:style>
  <w:style w:type="paragraph" w:styleId="1">
    <w:name w:val="heading 1"/>
    <w:qFormat/>
    <w:pPr>
      <w:keepNext/>
      <w:keepLines/>
      <w:spacing w:before="348" w:after="210"/>
      <w:outlineLvl w:val="0"/>
    </w:pPr>
    <w:rPr>
      <w:b/>
      <w:kern w:val="2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a5">
    <w:name w:val="Table Grid"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Revision"/>
    <w:hidden/>
    <w:uiPriority w:val="99"/>
    <w:unhideWhenUsed/>
    <w:rsid w:val="0054421E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55</Pages>
  <Words>5458</Words>
  <Characters>31117</Characters>
  <Application>Microsoft Office Word</Application>
  <DocSecurity>0</DocSecurity>
  <Lines>259</Lines>
  <Paragraphs>73</Paragraphs>
  <ScaleCrop>false</ScaleCrop>
  <Company/>
  <LinksUpToDate>false</LinksUpToDate>
  <CharactersWithSpaces>36502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Julie Zhu</cp:lastModifiedBy>
  <cp:revision>3</cp:revision>
  <dcterms:created xsi:type="dcterms:W3CDTF">1970-01-01T00:00:00Z</dcterms:created>
  <dcterms:modified xsi:type="dcterms:W3CDTF">2024-12-05T04:06:00Z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F65118CCD2CE4637A00F1741F41799E9_13</vt:lpwstr>
  </property>
</Properties>
</file>